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052" w:rsidRDefault="00404CC4" w:rsidP="00404CC4">
      <w:pPr>
        <w:jc w:val="center"/>
        <w:rPr>
          <w:rFonts w:ascii="Consolas" w:hAnsi="Consolas"/>
          <w:color w:val="202124"/>
          <w:sz w:val="28"/>
          <w:szCs w:val="18"/>
          <w:shd w:val="clear" w:color="auto" w:fill="FFFFFF"/>
        </w:rPr>
      </w:pPr>
      <w:r w:rsidRPr="00404CC4">
        <w:rPr>
          <w:rFonts w:ascii="Consolas" w:hAnsi="Consolas"/>
          <w:color w:val="202124"/>
          <w:sz w:val="28"/>
          <w:szCs w:val="18"/>
          <w:shd w:val="clear" w:color="auto" w:fill="FFFFFF"/>
        </w:rPr>
        <w:t>CURSO DE TAILWIND CSS 1</w:t>
      </w:r>
    </w:p>
    <w:p w:rsidR="00404CC4" w:rsidRDefault="00404CC4" w:rsidP="00404CC4">
      <w:pPr>
        <w:jc w:val="center"/>
        <w:rPr>
          <w:sz w:val="36"/>
        </w:rPr>
      </w:pPr>
    </w:p>
    <w:p w:rsidR="00404CC4" w:rsidRDefault="00404CC4" w:rsidP="00404CC4">
      <w:pPr>
        <w:jc w:val="both"/>
        <w:rPr>
          <w:sz w:val="24"/>
        </w:rPr>
      </w:pPr>
      <w:r w:rsidRPr="00404CC4">
        <w:rPr>
          <w:sz w:val="24"/>
        </w:rPr>
        <w:t>Inicializamos e</w:t>
      </w:r>
      <w:r>
        <w:rPr>
          <w:sz w:val="24"/>
        </w:rPr>
        <w:t xml:space="preserve">l </w:t>
      </w:r>
      <w:r w:rsidR="00BC61AD">
        <w:rPr>
          <w:sz w:val="24"/>
        </w:rPr>
        <w:t>proyecto</w:t>
      </w:r>
      <w:r>
        <w:rPr>
          <w:sz w:val="24"/>
        </w:rPr>
        <w:t xml:space="preserve"> inicializando el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>,</w:t>
      </w:r>
    </w:p>
    <w:p w:rsidR="00404CC4" w:rsidRDefault="00404CC4" w:rsidP="00404CC4">
      <w:pPr>
        <w:jc w:val="both"/>
        <w:rPr>
          <w:sz w:val="24"/>
        </w:rPr>
      </w:pPr>
    </w:p>
    <w:p w:rsidR="00404CC4" w:rsidRDefault="00404CC4" w:rsidP="00404CC4">
      <w:pPr>
        <w:jc w:val="both"/>
        <w:rPr>
          <w:sz w:val="24"/>
        </w:rPr>
      </w:pPr>
      <w:r>
        <w:rPr>
          <w:sz w:val="24"/>
        </w:rPr>
        <w:t>Luego instalamos las librerías necesarias.</w:t>
      </w:r>
    </w:p>
    <w:p w:rsidR="00404CC4" w:rsidRDefault="00404CC4" w:rsidP="00404CC4">
      <w:pPr>
        <w:jc w:val="both"/>
        <w:rPr>
          <w:b/>
          <w:sz w:val="24"/>
        </w:rPr>
      </w:pPr>
      <w:proofErr w:type="spellStart"/>
      <w:r w:rsidRPr="00404CC4">
        <w:rPr>
          <w:b/>
          <w:sz w:val="24"/>
        </w:rPr>
        <w:t>npm</w:t>
      </w:r>
      <w:proofErr w:type="spellEnd"/>
      <w:r w:rsidRPr="00404CC4">
        <w:rPr>
          <w:b/>
          <w:sz w:val="24"/>
        </w:rPr>
        <w:t xml:space="preserve"> i </w:t>
      </w:r>
      <w:proofErr w:type="spellStart"/>
      <w:r w:rsidRPr="00404CC4">
        <w:rPr>
          <w:b/>
          <w:sz w:val="24"/>
        </w:rPr>
        <w:t>tailwindcss</w:t>
      </w:r>
      <w:proofErr w:type="spellEnd"/>
      <w:r w:rsidRPr="00404CC4">
        <w:rPr>
          <w:b/>
          <w:sz w:val="24"/>
        </w:rPr>
        <w:t xml:space="preserve"> </w:t>
      </w:r>
      <w:proofErr w:type="spellStart"/>
      <w:r w:rsidRPr="00404CC4">
        <w:rPr>
          <w:b/>
          <w:sz w:val="24"/>
        </w:rPr>
        <w:t>autoprefixer</w:t>
      </w:r>
      <w:proofErr w:type="spellEnd"/>
      <w:r w:rsidRPr="00404CC4">
        <w:rPr>
          <w:b/>
          <w:sz w:val="24"/>
        </w:rPr>
        <w:t xml:space="preserve"> </w:t>
      </w:r>
      <w:proofErr w:type="spellStart"/>
      <w:r w:rsidRPr="00404CC4">
        <w:rPr>
          <w:b/>
          <w:sz w:val="24"/>
        </w:rPr>
        <w:t>postcss-cli</w:t>
      </w:r>
      <w:proofErr w:type="spellEnd"/>
    </w:p>
    <w:p w:rsidR="00404CC4" w:rsidRDefault="00404CC4" w:rsidP="00404CC4">
      <w:pPr>
        <w:jc w:val="both"/>
        <w:rPr>
          <w:b/>
          <w:sz w:val="24"/>
        </w:rPr>
      </w:pPr>
    </w:p>
    <w:p w:rsidR="00404CC4" w:rsidRDefault="00404CC4" w:rsidP="00404CC4">
      <w:pPr>
        <w:jc w:val="both"/>
        <w:rPr>
          <w:sz w:val="24"/>
        </w:rPr>
      </w:pPr>
      <w:r>
        <w:rPr>
          <w:sz w:val="24"/>
        </w:rPr>
        <w:t xml:space="preserve">ahora inicializamos </w:t>
      </w:r>
      <w:proofErr w:type="spellStart"/>
      <w:r>
        <w:rPr>
          <w:sz w:val="24"/>
        </w:rPr>
        <w:t>tailwind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npx</w:t>
      </w:r>
      <w:proofErr w:type="spellEnd"/>
    </w:p>
    <w:p w:rsidR="00404CC4" w:rsidRDefault="00404CC4" w:rsidP="00404CC4">
      <w:pPr>
        <w:jc w:val="both"/>
        <w:rPr>
          <w:b/>
          <w:sz w:val="24"/>
        </w:rPr>
      </w:pPr>
      <w:proofErr w:type="spellStart"/>
      <w:r w:rsidRPr="00404CC4">
        <w:rPr>
          <w:b/>
          <w:sz w:val="24"/>
        </w:rPr>
        <w:t>npx</w:t>
      </w:r>
      <w:proofErr w:type="spellEnd"/>
      <w:r w:rsidRPr="00404CC4">
        <w:rPr>
          <w:b/>
          <w:sz w:val="24"/>
        </w:rPr>
        <w:t xml:space="preserve"> </w:t>
      </w:r>
      <w:proofErr w:type="spellStart"/>
      <w:r w:rsidRPr="00404CC4">
        <w:rPr>
          <w:b/>
          <w:sz w:val="24"/>
        </w:rPr>
        <w:t>tailwindcss</w:t>
      </w:r>
      <w:proofErr w:type="spellEnd"/>
      <w:r w:rsidRPr="00404CC4">
        <w:rPr>
          <w:b/>
          <w:sz w:val="24"/>
        </w:rPr>
        <w:t xml:space="preserve"> </w:t>
      </w:r>
      <w:proofErr w:type="spellStart"/>
      <w:r w:rsidRPr="00404CC4">
        <w:rPr>
          <w:b/>
          <w:sz w:val="24"/>
        </w:rPr>
        <w:t>init</w:t>
      </w:r>
      <w:proofErr w:type="spellEnd"/>
    </w:p>
    <w:p w:rsidR="00404CC4" w:rsidRDefault="00404CC4" w:rsidP="00404CC4">
      <w:pPr>
        <w:jc w:val="both"/>
        <w:rPr>
          <w:b/>
          <w:sz w:val="24"/>
        </w:rPr>
      </w:pPr>
    </w:p>
    <w:p w:rsidR="00404CC4" w:rsidRDefault="00404CC4" w:rsidP="00404CC4">
      <w:pPr>
        <w:jc w:val="both"/>
        <w:rPr>
          <w:sz w:val="24"/>
        </w:rPr>
      </w:pPr>
      <w:r>
        <w:rPr>
          <w:sz w:val="24"/>
        </w:rPr>
        <w:t>Creamos el archivo postcss.config.js y realizamos la siguiente configuración</w:t>
      </w:r>
    </w:p>
    <w:p w:rsidR="00404CC4" w:rsidRDefault="00404CC4" w:rsidP="00404CC4">
      <w:pPr>
        <w:jc w:val="both"/>
        <w:rPr>
          <w:sz w:val="24"/>
        </w:rPr>
      </w:pPr>
    </w:p>
    <w:p w:rsidR="00404CC4" w:rsidRPr="00404CC4" w:rsidRDefault="00404CC4" w:rsidP="00404CC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proofErr w:type="gramStart"/>
      <w:r w:rsidRPr="00404CC4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module</w:t>
      </w:r>
      <w:r w:rsidRPr="00404CC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404CC4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exports</w:t>
      </w:r>
      <w:proofErr w:type="spellEnd"/>
      <w:proofErr w:type="gramEnd"/>
      <w:r w:rsidRPr="00404CC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04CC4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404CC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{</w:t>
      </w:r>
    </w:p>
    <w:p w:rsidR="00404CC4" w:rsidRPr="00404CC4" w:rsidRDefault="00404CC4" w:rsidP="00404CC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04CC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04CC4">
        <w:rPr>
          <w:rFonts w:ascii="Consolas" w:eastAsia="Times New Roman" w:hAnsi="Consolas" w:cs="Times New Roman"/>
          <w:color w:val="2EE2FA"/>
          <w:sz w:val="21"/>
          <w:szCs w:val="21"/>
          <w:lang w:eastAsia="es-CO"/>
        </w:rPr>
        <w:t>Plugin</w:t>
      </w:r>
      <w:r w:rsidRPr="00404CC4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404CC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[</w:t>
      </w:r>
    </w:p>
    <w:p w:rsidR="00404CC4" w:rsidRPr="00404CC4" w:rsidRDefault="00404CC4" w:rsidP="00404CC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04CC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    </w:t>
      </w:r>
      <w:proofErr w:type="spellStart"/>
      <w:r w:rsidRPr="00404CC4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require</w:t>
      </w:r>
      <w:proofErr w:type="spellEnd"/>
      <w:r w:rsidRPr="00404CC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04CC4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404CC4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tailwindcss</w:t>
      </w:r>
      <w:proofErr w:type="spellEnd"/>
      <w:r w:rsidRPr="00404CC4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404CC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),</w:t>
      </w:r>
    </w:p>
    <w:p w:rsidR="00404CC4" w:rsidRPr="00404CC4" w:rsidRDefault="00404CC4" w:rsidP="00404CC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04CC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    </w:t>
      </w:r>
      <w:proofErr w:type="spellStart"/>
      <w:r w:rsidRPr="00404CC4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require</w:t>
      </w:r>
      <w:proofErr w:type="spellEnd"/>
      <w:r w:rsidRPr="00404CC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04CC4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404CC4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autoprefixer</w:t>
      </w:r>
      <w:proofErr w:type="spellEnd"/>
      <w:r w:rsidRPr="00404CC4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404CC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),</w:t>
      </w:r>
    </w:p>
    <w:p w:rsidR="00404CC4" w:rsidRPr="00404CC4" w:rsidRDefault="00404CC4" w:rsidP="00404CC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04CC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]</w:t>
      </w:r>
    </w:p>
    <w:p w:rsidR="00404CC4" w:rsidRPr="00404CC4" w:rsidRDefault="00404CC4" w:rsidP="00404CC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04CC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</w:p>
    <w:p w:rsidR="00404CC4" w:rsidRDefault="00404CC4" w:rsidP="00404CC4">
      <w:pPr>
        <w:jc w:val="both"/>
        <w:rPr>
          <w:sz w:val="24"/>
        </w:rPr>
      </w:pPr>
    </w:p>
    <w:p w:rsidR="00404CC4" w:rsidRDefault="00404CC4" w:rsidP="00404CC4">
      <w:pPr>
        <w:jc w:val="both"/>
        <w:rPr>
          <w:sz w:val="24"/>
        </w:rPr>
      </w:pPr>
      <w:r>
        <w:rPr>
          <w:sz w:val="24"/>
        </w:rPr>
        <w:t>Ahora creamo</w:t>
      </w:r>
      <w:r w:rsidR="00BC61AD">
        <w:rPr>
          <w:sz w:val="24"/>
        </w:rPr>
        <w:t>s</w:t>
      </w:r>
      <w:r>
        <w:rPr>
          <w:sz w:val="24"/>
        </w:rPr>
        <w:t xml:space="preserve"> una carpeta con el nombre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y dentro un archivo con </w:t>
      </w:r>
      <w:r w:rsidR="00BC61AD">
        <w:rPr>
          <w:sz w:val="24"/>
        </w:rPr>
        <w:t>tailwind.css</w:t>
      </w:r>
      <w:r w:rsidR="00BF09E0">
        <w:rPr>
          <w:sz w:val="24"/>
        </w:rPr>
        <w:t xml:space="preserve"> y agregamos las siguientes líneas para </w:t>
      </w:r>
      <w:proofErr w:type="spellStart"/>
      <w:r w:rsidR="00BF09E0">
        <w:rPr>
          <w:sz w:val="24"/>
        </w:rPr>
        <w:t>start</w:t>
      </w:r>
      <w:proofErr w:type="spellEnd"/>
      <w:r w:rsidR="00BF09E0">
        <w:rPr>
          <w:sz w:val="24"/>
        </w:rPr>
        <w:t xml:space="preserve">. Revisar la documentación en </w:t>
      </w:r>
      <w:r w:rsidR="00BF09E0" w:rsidRPr="00BF09E0">
        <w:rPr>
          <w:sz w:val="24"/>
        </w:rPr>
        <w:t>https://tailwindcss.com/docs/installation</w:t>
      </w:r>
    </w:p>
    <w:p w:rsidR="00BF09E0" w:rsidRDefault="00BF09E0" w:rsidP="00404CC4">
      <w:pPr>
        <w:jc w:val="both"/>
        <w:rPr>
          <w:sz w:val="24"/>
        </w:rPr>
      </w:pPr>
    </w:p>
    <w:p w:rsidR="00BF09E0" w:rsidRPr="00BF09E0" w:rsidRDefault="00BF09E0" w:rsidP="00BF09E0">
      <w:pPr>
        <w:spacing w:after="0" w:line="240" w:lineRule="auto"/>
        <w:rPr>
          <w:rFonts w:ascii="Consolas" w:eastAsia="Times New Roman" w:hAnsi="Consolas" w:cs="Times New Roman"/>
          <w:color w:val="F8FAFC"/>
          <w:sz w:val="21"/>
          <w:szCs w:val="21"/>
          <w:shd w:val="clear" w:color="auto" w:fill="1E293B"/>
          <w:lang w:eastAsia="es-CO"/>
        </w:rPr>
      </w:pPr>
      <w:r w:rsidRPr="00BF09E0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es-CO"/>
        </w:rPr>
        <w:t>@</w:t>
      </w:r>
      <w:proofErr w:type="spellStart"/>
      <w:r w:rsidRPr="00BF09E0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es-CO"/>
        </w:rPr>
        <w:t>tailwind</w:t>
      </w:r>
      <w:proofErr w:type="spellEnd"/>
      <w:r w:rsidRPr="00BF09E0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es-CO"/>
        </w:rPr>
        <w:t xml:space="preserve"> base;</w:t>
      </w:r>
    </w:p>
    <w:p w:rsidR="00BF09E0" w:rsidRPr="00BF09E0" w:rsidRDefault="00BF09E0" w:rsidP="00BF09E0">
      <w:pPr>
        <w:spacing w:after="0" w:line="240" w:lineRule="auto"/>
        <w:rPr>
          <w:rFonts w:ascii="Consolas" w:eastAsia="Times New Roman" w:hAnsi="Consolas" w:cs="Times New Roman"/>
          <w:color w:val="F8FAFC"/>
          <w:sz w:val="21"/>
          <w:szCs w:val="21"/>
          <w:shd w:val="clear" w:color="auto" w:fill="1E293B"/>
          <w:lang w:eastAsia="es-CO"/>
        </w:rPr>
      </w:pPr>
      <w:r w:rsidRPr="00BF09E0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es-CO"/>
        </w:rPr>
        <w:t>@</w:t>
      </w:r>
      <w:proofErr w:type="spellStart"/>
      <w:r w:rsidRPr="00BF09E0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es-CO"/>
        </w:rPr>
        <w:t>tailwind</w:t>
      </w:r>
      <w:proofErr w:type="spellEnd"/>
      <w:r w:rsidRPr="00BF09E0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es-CO"/>
        </w:rPr>
        <w:t xml:space="preserve"> </w:t>
      </w:r>
      <w:proofErr w:type="spellStart"/>
      <w:r w:rsidRPr="00BF09E0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es-CO"/>
        </w:rPr>
        <w:t>components</w:t>
      </w:r>
      <w:proofErr w:type="spellEnd"/>
      <w:r w:rsidRPr="00BF09E0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es-CO"/>
        </w:rPr>
        <w:t>;</w:t>
      </w:r>
    </w:p>
    <w:p w:rsidR="00BF09E0" w:rsidRDefault="00BF09E0" w:rsidP="00BF09E0">
      <w:pPr>
        <w:jc w:val="both"/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es-CO"/>
        </w:rPr>
      </w:pPr>
      <w:r w:rsidRPr="00BF09E0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es-CO"/>
        </w:rPr>
        <w:t>@</w:t>
      </w:r>
      <w:proofErr w:type="spellStart"/>
      <w:r w:rsidRPr="00BF09E0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es-CO"/>
        </w:rPr>
        <w:t>tailwind</w:t>
      </w:r>
      <w:proofErr w:type="spellEnd"/>
      <w:r w:rsidRPr="00BF09E0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es-CO"/>
        </w:rPr>
        <w:t xml:space="preserve"> </w:t>
      </w:r>
      <w:proofErr w:type="spellStart"/>
      <w:r w:rsidRPr="00BF09E0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es-CO"/>
        </w:rPr>
        <w:t>utilities</w:t>
      </w:r>
      <w:proofErr w:type="spellEnd"/>
      <w:r w:rsidRPr="00BF09E0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es-CO"/>
        </w:rPr>
        <w:t>;</w:t>
      </w:r>
    </w:p>
    <w:p w:rsidR="00BF09E0" w:rsidRDefault="00BF09E0" w:rsidP="00BF09E0">
      <w:pPr>
        <w:jc w:val="both"/>
        <w:rPr>
          <w:sz w:val="24"/>
        </w:rPr>
      </w:pPr>
    </w:p>
    <w:p w:rsidR="00BF09E0" w:rsidRDefault="00BF09E0" w:rsidP="00BF09E0">
      <w:pPr>
        <w:jc w:val="both"/>
        <w:rPr>
          <w:sz w:val="24"/>
        </w:rPr>
      </w:pPr>
      <w:r>
        <w:rPr>
          <w:sz w:val="24"/>
        </w:rPr>
        <w:t xml:space="preserve">Una vez creado nuestro archivo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en</w:t>
      </w:r>
      <w:r w:rsidR="00BC61AD">
        <w:rPr>
          <w:sz w:val="24"/>
        </w:rPr>
        <w:t>l</w:t>
      </w:r>
      <w:r>
        <w:rPr>
          <w:sz w:val="24"/>
        </w:rPr>
        <w:t xml:space="preserve">azamos el siguiente archivo </w:t>
      </w:r>
      <w:proofErr w:type="spellStart"/>
      <w:r>
        <w:rPr>
          <w:sz w:val="24"/>
        </w:rPr>
        <w:t>css</w:t>
      </w:r>
      <w:proofErr w:type="spellEnd"/>
      <w:r w:rsidR="00BC61AD">
        <w:rPr>
          <w:sz w:val="24"/>
        </w:rPr>
        <w:t xml:space="preserve">, el cual se </w:t>
      </w:r>
      <w:proofErr w:type="gramStart"/>
      <w:r w:rsidR="00BC61AD">
        <w:rPr>
          <w:sz w:val="24"/>
        </w:rPr>
        <w:t>creara</w:t>
      </w:r>
      <w:proofErr w:type="gramEnd"/>
      <w:r w:rsidR="00BC61AD">
        <w:rPr>
          <w:sz w:val="24"/>
        </w:rPr>
        <w:t xml:space="preserve"> cuando ejecutemos nuestro proyecto con </w:t>
      </w:r>
      <w:proofErr w:type="spellStart"/>
      <w:r w:rsidR="00BC61AD">
        <w:rPr>
          <w:sz w:val="24"/>
        </w:rPr>
        <w:t>tailwind</w:t>
      </w:r>
      <w:proofErr w:type="spellEnd"/>
    </w:p>
    <w:p w:rsidR="00BF09E0" w:rsidRPr="00BF09E0" w:rsidRDefault="00BF09E0" w:rsidP="00BF09E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BF09E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F09E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r w:rsidRPr="00BF09E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link</w:t>
      </w:r>
      <w:r w:rsidRPr="00BF09E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BF09E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rel</w:t>
      </w:r>
      <w:proofErr w:type="spellEnd"/>
      <w:r w:rsidRPr="00BF09E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stylesheet</w:t>
      </w:r>
      <w:proofErr w:type="spellEnd"/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BF09E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BF09E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href</w:t>
      </w:r>
      <w:proofErr w:type="spellEnd"/>
      <w:r w:rsidRPr="00BF09E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"../</w:t>
      </w:r>
      <w:proofErr w:type="spellStart"/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public</w:t>
      </w:r>
      <w:proofErr w:type="spellEnd"/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/</w:t>
      </w:r>
      <w:proofErr w:type="spellStart"/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css</w:t>
      </w:r>
      <w:proofErr w:type="spellEnd"/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/style.css"</w:t>
      </w:r>
      <w:r w:rsidRPr="00BF09E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BF09E0" w:rsidRDefault="00BF09E0" w:rsidP="00BF09E0">
      <w:pPr>
        <w:jc w:val="both"/>
        <w:rPr>
          <w:sz w:val="24"/>
        </w:rPr>
      </w:pPr>
    </w:p>
    <w:p w:rsidR="00BF09E0" w:rsidRDefault="00BF09E0" w:rsidP="00BF09E0">
      <w:pPr>
        <w:jc w:val="both"/>
        <w:rPr>
          <w:sz w:val="24"/>
        </w:rPr>
      </w:pPr>
      <w:r>
        <w:rPr>
          <w:sz w:val="24"/>
        </w:rPr>
        <w:t>Y creamos el siguiente script</w:t>
      </w:r>
    </w:p>
    <w:p w:rsidR="00BF09E0" w:rsidRPr="00BF09E0" w:rsidRDefault="00BF09E0" w:rsidP="00BF09E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BF09E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lastRenderedPageBreak/>
        <w:t>"</w:t>
      </w:r>
      <w:proofErr w:type="spellStart"/>
      <w:r w:rsidRPr="00BF09E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build</w:t>
      </w:r>
      <w:proofErr w:type="spellEnd"/>
      <w:r w:rsidRPr="00BF09E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"</w:t>
      </w:r>
      <w:r w:rsidRPr="00BF09E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: </w:t>
      </w:r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postcss</w:t>
      </w:r>
      <w:proofErr w:type="spellEnd"/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 </w:t>
      </w:r>
      <w:proofErr w:type="spellStart"/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css</w:t>
      </w:r>
      <w:proofErr w:type="spellEnd"/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/tailwind.css -o </w:t>
      </w:r>
      <w:proofErr w:type="spellStart"/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public</w:t>
      </w:r>
      <w:proofErr w:type="spellEnd"/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/</w:t>
      </w:r>
      <w:proofErr w:type="spellStart"/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css</w:t>
      </w:r>
      <w:proofErr w:type="spellEnd"/>
      <w:r w:rsidRPr="00BF09E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/styles.css"</w:t>
      </w:r>
    </w:p>
    <w:p w:rsidR="00BF09E0" w:rsidRDefault="00523C22" w:rsidP="00BF09E0">
      <w:pPr>
        <w:jc w:val="both"/>
        <w:rPr>
          <w:sz w:val="24"/>
        </w:rPr>
      </w:pPr>
      <w:r>
        <w:rPr>
          <w:sz w:val="24"/>
        </w:rPr>
        <w:t xml:space="preserve"> En caso tal de que al ejecutar este archivo y quede </w:t>
      </w:r>
      <w:r w:rsidR="00BC61AD">
        <w:rPr>
          <w:sz w:val="24"/>
        </w:rPr>
        <w:t>vacío</w:t>
      </w:r>
      <w:r>
        <w:rPr>
          <w:sz w:val="24"/>
        </w:rPr>
        <w:t xml:space="preserve"> cambial el </w:t>
      </w:r>
      <w:proofErr w:type="spellStart"/>
      <w:r>
        <w:rPr>
          <w:sz w:val="24"/>
        </w:rPr>
        <w:t>buil</w:t>
      </w:r>
      <w:r w:rsidR="00BC61AD">
        <w:rPr>
          <w:sz w:val="24"/>
        </w:rPr>
        <w:t>d</w:t>
      </w:r>
      <w:proofErr w:type="spellEnd"/>
      <w:r>
        <w:rPr>
          <w:sz w:val="24"/>
        </w:rPr>
        <w:t xml:space="preserve"> por el siguiente comando.</w:t>
      </w:r>
    </w:p>
    <w:p w:rsidR="00523C22" w:rsidRDefault="00523C22" w:rsidP="00BF09E0">
      <w:pPr>
        <w:jc w:val="both"/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npx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tailwindcss-cli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-i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src</w:t>
      </w:r>
      <w:proofErr w:type="spellEnd"/>
      <w:r>
        <w:rPr>
          <w:rStyle w:val="hljs-regexp"/>
          <w:rFonts w:ascii="Courier New" w:hAnsi="Courier New" w:cs="Courier New"/>
          <w:color w:val="BF79DB"/>
          <w:sz w:val="21"/>
          <w:szCs w:val="21"/>
        </w:rPr>
        <w:t xml:space="preserve">/tailwind.css -o </w:t>
      </w:r>
      <w:proofErr w:type="spellStart"/>
      <w:r>
        <w:rPr>
          <w:rStyle w:val="hljs-regexp"/>
          <w:rFonts w:ascii="Courier New" w:hAnsi="Courier New" w:cs="Courier New"/>
          <w:color w:val="BF79DB"/>
          <w:sz w:val="21"/>
          <w:szCs w:val="21"/>
        </w:rPr>
        <w:t>public</w:t>
      </w:r>
      <w:proofErr w:type="spellEnd"/>
      <w:r>
        <w:rPr>
          <w:rStyle w:val="hljs-regexp"/>
          <w:rFonts w:ascii="Courier New" w:hAnsi="Courier New" w:cs="Courier New"/>
          <w:color w:val="BF79DB"/>
          <w:sz w:val="21"/>
          <w:szCs w:val="21"/>
        </w:rPr>
        <w:t>/</w:t>
      </w:r>
      <w:proofErr w:type="spellStart"/>
      <w:r>
        <w:rPr>
          <w:rStyle w:val="hljs-regexp"/>
          <w:rFonts w:ascii="Courier New" w:hAnsi="Courier New" w:cs="Courier New"/>
          <w:color w:val="BF79DB"/>
          <w:sz w:val="21"/>
          <w:szCs w:val="21"/>
        </w:rPr>
        <w:t>css</w:t>
      </w:r>
      <w:proofErr w:type="spellEnd"/>
      <w:r>
        <w:rPr>
          <w:rStyle w:val="hljs-regexp"/>
          <w:rFonts w:ascii="Courier New" w:hAnsi="Courier New" w:cs="Courier New"/>
          <w:color w:val="BF79DB"/>
          <w:sz w:val="21"/>
          <w:szCs w:val="21"/>
        </w:rPr>
        <w:t>/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styles.css --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watch</w:t>
      </w:r>
      <w:proofErr w:type="spellEnd"/>
    </w:p>
    <w:p w:rsidR="00523C22" w:rsidRDefault="00523C22" w:rsidP="00BF09E0">
      <w:pPr>
        <w:jc w:val="both"/>
        <w:rPr>
          <w:sz w:val="24"/>
        </w:rPr>
      </w:pPr>
      <w:r>
        <w:rPr>
          <w:sz w:val="24"/>
        </w:rPr>
        <w:t>este comando si creara el archivo con todas las clases.</w:t>
      </w:r>
    </w:p>
    <w:p w:rsidR="00BF09E0" w:rsidRDefault="00BF09E0" w:rsidP="00BF09E0">
      <w:pPr>
        <w:jc w:val="both"/>
        <w:rPr>
          <w:sz w:val="24"/>
        </w:rPr>
      </w:pPr>
    </w:p>
    <w:p w:rsidR="009C417D" w:rsidRPr="00BC61AD" w:rsidRDefault="00BF09E0" w:rsidP="00BF09E0">
      <w:pPr>
        <w:jc w:val="both"/>
        <w:rPr>
          <w:b/>
          <w:sz w:val="32"/>
        </w:rPr>
      </w:pPr>
      <w:r w:rsidRPr="00BC61AD">
        <w:rPr>
          <w:b/>
          <w:sz w:val="32"/>
        </w:rPr>
        <w:t>Nota:</w:t>
      </w:r>
    </w:p>
    <w:p w:rsidR="00BF09E0" w:rsidRDefault="009C417D" w:rsidP="00BF09E0">
      <w:pPr>
        <w:jc w:val="both"/>
        <w:rPr>
          <w:sz w:val="24"/>
        </w:rPr>
      </w:pPr>
      <w:r>
        <w:rPr>
          <w:sz w:val="24"/>
        </w:rPr>
        <w:t xml:space="preserve">.la siguiente línea de comando sirve para limpiar o dejar sin estilo predeterminado todo </w:t>
      </w:r>
      <w:r w:rsidR="00BC61AD">
        <w:rPr>
          <w:sz w:val="24"/>
        </w:rPr>
        <w:t xml:space="preserve">nuestro </w:t>
      </w:r>
      <w:proofErr w:type="spellStart"/>
      <w:r w:rsidR="00BC61AD">
        <w:rPr>
          <w:sz w:val="24"/>
        </w:rPr>
        <w:t>html</w:t>
      </w:r>
      <w:proofErr w:type="spellEnd"/>
    </w:p>
    <w:p w:rsidR="00BF09E0" w:rsidRPr="009C417D" w:rsidRDefault="00BF09E0" w:rsidP="009C417D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>
        <w:rPr>
          <w:sz w:val="24"/>
        </w:rPr>
        <w:tab/>
      </w:r>
      <w:r w:rsidRPr="00BF09E0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@</w:t>
      </w:r>
      <w:proofErr w:type="spellStart"/>
      <w:r w:rsidRPr="00BF09E0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tailwind</w:t>
      </w:r>
      <w:proofErr w:type="spellEnd"/>
      <w:r w:rsidRPr="00BF09E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BF09E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es-CO"/>
        </w:rPr>
        <w:t>base</w:t>
      </w:r>
      <w:r w:rsidRPr="00BF09E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:rsidR="009C417D" w:rsidRDefault="009C417D" w:rsidP="00BF09E0">
      <w:pPr>
        <w:jc w:val="both"/>
        <w:rPr>
          <w:sz w:val="24"/>
        </w:rPr>
      </w:pPr>
      <w:r>
        <w:rPr>
          <w:sz w:val="24"/>
        </w:rPr>
        <w:t>.</w:t>
      </w:r>
      <w:r w:rsidR="00BC61AD">
        <w:rPr>
          <w:sz w:val="24"/>
        </w:rPr>
        <w:t xml:space="preserve"> </w:t>
      </w:r>
      <w:r>
        <w:rPr>
          <w:sz w:val="24"/>
        </w:rPr>
        <w:t xml:space="preserve">Nos genera el código de </w:t>
      </w:r>
      <w:proofErr w:type="spellStart"/>
      <w:r>
        <w:rPr>
          <w:sz w:val="24"/>
        </w:rPr>
        <w:t>utileria</w:t>
      </w:r>
      <w:proofErr w:type="spellEnd"/>
      <w:r>
        <w:rPr>
          <w:sz w:val="24"/>
        </w:rPr>
        <w:t xml:space="preserve">, es decir nos va a permitir usar todas las clases de </w:t>
      </w:r>
      <w:proofErr w:type="spellStart"/>
      <w:r>
        <w:rPr>
          <w:sz w:val="24"/>
        </w:rPr>
        <w:t>tailwind</w:t>
      </w:r>
      <w:proofErr w:type="spellEnd"/>
    </w:p>
    <w:p w:rsidR="009C417D" w:rsidRPr="009C417D" w:rsidRDefault="009C417D" w:rsidP="009C41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C417D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@</w:t>
      </w:r>
      <w:proofErr w:type="spellStart"/>
      <w:r w:rsidRPr="009C417D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tailwind</w:t>
      </w:r>
      <w:proofErr w:type="spellEnd"/>
      <w:r w:rsidRPr="009C417D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9C417D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es-CO"/>
        </w:rPr>
        <w:t>utilities</w:t>
      </w:r>
      <w:proofErr w:type="spellEnd"/>
      <w:r w:rsidRPr="009C417D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:rsidR="009C417D" w:rsidRDefault="009C417D" w:rsidP="00BF09E0">
      <w:pPr>
        <w:jc w:val="both"/>
        <w:rPr>
          <w:sz w:val="24"/>
        </w:rPr>
      </w:pPr>
    </w:p>
    <w:p w:rsidR="009C417D" w:rsidRDefault="009C417D" w:rsidP="00BF09E0">
      <w:pPr>
        <w:jc w:val="both"/>
        <w:rPr>
          <w:sz w:val="24"/>
        </w:rPr>
      </w:pPr>
      <w:r>
        <w:rPr>
          <w:sz w:val="24"/>
        </w:rPr>
        <w:t xml:space="preserve">Apunte </w:t>
      </w:r>
      <w:proofErr w:type="gramStart"/>
      <w:r>
        <w:rPr>
          <w:sz w:val="24"/>
        </w:rPr>
        <w:t>adicionales::</w:t>
      </w:r>
      <w:proofErr w:type="gramEnd"/>
    </w:p>
    <w:p w:rsidR="009C417D" w:rsidRPr="009C417D" w:rsidRDefault="00BF09E0" w:rsidP="009C417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sz w:val="24"/>
        </w:rPr>
        <w:tab/>
      </w:r>
      <w:r w:rsidR="009C417D"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&lt;h1&gt;1.3 Directivas de </w:t>
      </w:r>
      <w:proofErr w:type="spellStart"/>
      <w:r w:rsidR="009C417D" w:rsidRPr="009C417D">
        <w:rPr>
          <w:rFonts w:ascii="Arial" w:eastAsia="Times New Roman" w:hAnsi="Arial" w:cs="Arial"/>
          <w:sz w:val="21"/>
          <w:szCs w:val="21"/>
          <w:lang w:eastAsia="es-CO"/>
        </w:rPr>
        <w:t>Tailwind</w:t>
      </w:r>
      <w:proofErr w:type="spellEnd"/>
      <w:r w:rsidR="009C417D" w:rsidRPr="009C417D">
        <w:rPr>
          <w:rFonts w:ascii="Arial" w:eastAsia="Times New Roman" w:hAnsi="Arial" w:cs="Arial"/>
          <w:sz w:val="21"/>
          <w:szCs w:val="21"/>
          <w:lang w:eastAsia="es-CO"/>
        </w:rPr>
        <w:t>&lt;/h1&gt;</w:t>
      </w:r>
    </w:p>
    <w:p w:rsidR="009C417D" w:rsidRPr="009C417D" w:rsidRDefault="009C417D" w:rsidP="009C417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Directiva es una instrucción que utiliza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tailwind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 para insertar código en el archivo final de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css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 que genera.</w:t>
      </w:r>
    </w:p>
    <w:p w:rsidR="009C417D" w:rsidRPr="009C417D" w:rsidRDefault="009C417D" w:rsidP="009C417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C417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@</w:t>
      </w:r>
      <w:proofErr w:type="spellStart"/>
      <w:r w:rsidRPr="009C417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tailwind</w:t>
      </w:r>
      <w:proofErr w:type="spellEnd"/>
      <w:r w:rsidRPr="009C417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 xml:space="preserve"> base</w:t>
      </w:r>
      <w:r w:rsidRPr="009C417D">
        <w:rPr>
          <w:rFonts w:ascii="Arial" w:eastAsia="Times New Roman" w:hAnsi="Arial" w:cs="Arial"/>
          <w:color w:val="EFF3F8"/>
          <w:sz w:val="21"/>
          <w:szCs w:val="21"/>
          <w:lang w:eastAsia="es-CO"/>
        </w:rPr>
        <w:br/>
      </w:r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Esto inyecta los estilos base de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Tailwind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 y cualquier estilo base registrado por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plugins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>.</w:t>
      </w:r>
    </w:p>
    <w:p w:rsidR="009C417D" w:rsidRPr="009C417D" w:rsidRDefault="009C417D" w:rsidP="009C417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C417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@</w:t>
      </w:r>
      <w:proofErr w:type="spellStart"/>
      <w:r w:rsidRPr="009C417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tailwind</w:t>
      </w:r>
      <w:proofErr w:type="spellEnd"/>
      <w:r w:rsidRPr="009C417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9C417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components</w:t>
      </w:r>
      <w:proofErr w:type="spellEnd"/>
      <w:r w:rsidRPr="009C417D">
        <w:rPr>
          <w:rFonts w:ascii="Arial" w:eastAsia="Times New Roman" w:hAnsi="Arial" w:cs="Arial"/>
          <w:color w:val="EFF3F8"/>
          <w:sz w:val="21"/>
          <w:szCs w:val="21"/>
          <w:lang w:eastAsia="es-CO"/>
        </w:rPr>
        <w:br/>
      </w:r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Esto inyecta las clases de componentes de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Tailwind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 y cualquier clase de componente registrado por los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plugins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>.</w:t>
      </w:r>
    </w:p>
    <w:p w:rsidR="009C417D" w:rsidRPr="009C417D" w:rsidRDefault="009C417D" w:rsidP="009C417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C417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@</w:t>
      </w:r>
      <w:proofErr w:type="spellStart"/>
      <w:r w:rsidRPr="009C417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tailwind</w:t>
      </w:r>
      <w:proofErr w:type="spellEnd"/>
      <w:r w:rsidRPr="009C417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9C417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utilities</w:t>
      </w:r>
      <w:proofErr w:type="spellEnd"/>
      <w:r w:rsidRPr="009C417D">
        <w:rPr>
          <w:rFonts w:ascii="Arial" w:eastAsia="Times New Roman" w:hAnsi="Arial" w:cs="Arial"/>
          <w:color w:val="EFF3F8"/>
          <w:sz w:val="21"/>
          <w:szCs w:val="21"/>
          <w:lang w:eastAsia="es-CO"/>
        </w:rPr>
        <w:br/>
      </w:r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Esto inyecta las clases de utilidad de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Tailwind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 y cualquier clase de utilidad registrada por los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plugins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>.</w:t>
      </w:r>
    </w:p>
    <w:p w:rsidR="009C417D" w:rsidRPr="009C417D" w:rsidRDefault="009C417D" w:rsidP="009C417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C417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@</w:t>
      </w:r>
      <w:proofErr w:type="spellStart"/>
      <w:r w:rsidRPr="009C417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tailwind</w:t>
      </w:r>
      <w:proofErr w:type="spellEnd"/>
      <w:r w:rsidRPr="009C417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9C417D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O"/>
        </w:rPr>
        <w:t>screens</w:t>
      </w:r>
      <w:proofErr w:type="spellEnd"/>
      <w:r w:rsidRPr="009C417D">
        <w:rPr>
          <w:rFonts w:ascii="Arial" w:eastAsia="Times New Roman" w:hAnsi="Arial" w:cs="Arial"/>
          <w:color w:val="EFF3F8"/>
          <w:sz w:val="21"/>
          <w:szCs w:val="21"/>
          <w:lang w:eastAsia="es-CO"/>
        </w:rPr>
        <w:br/>
      </w:r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Esta directiva sirve para controlar donde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Tailwind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 inyecta las variaciones responsivas de cada utilidad. Si se omite,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Tailwind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 añadirá estas clases al final de tu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css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>, por defecto</w:t>
      </w:r>
    </w:p>
    <w:p w:rsidR="00BF09E0" w:rsidRDefault="00BF09E0" w:rsidP="00BF09E0">
      <w:pPr>
        <w:jc w:val="both"/>
        <w:rPr>
          <w:sz w:val="24"/>
        </w:rPr>
      </w:pPr>
    </w:p>
    <w:p w:rsidR="009C417D" w:rsidRDefault="009C417D" w:rsidP="00BF09E0">
      <w:pPr>
        <w:jc w:val="both"/>
        <w:rPr>
          <w:sz w:val="24"/>
        </w:rPr>
      </w:pPr>
    </w:p>
    <w:p w:rsidR="009C417D" w:rsidRPr="009C417D" w:rsidRDefault="009C417D" w:rsidP="009C417D">
      <w:pPr>
        <w:jc w:val="center"/>
        <w:rPr>
          <w:b/>
          <w:sz w:val="32"/>
        </w:rPr>
      </w:pPr>
      <w:r w:rsidRPr="009C417D">
        <w:rPr>
          <w:b/>
          <w:sz w:val="32"/>
        </w:rPr>
        <w:t>REALIZANDO CONFIGURACIÓN ADICIONAL AL ARCHIVO DE CONFIGURACIÓN DE TAILWIND</w:t>
      </w:r>
    </w:p>
    <w:p w:rsidR="009C417D" w:rsidRPr="009C417D" w:rsidRDefault="009C417D" w:rsidP="009C417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9C417D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Configuración</w:t>
      </w:r>
    </w:p>
    <w:p w:rsidR="009C417D" w:rsidRPr="009C417D" w:rsidRDefault="009C417D" w:rsidP="009C417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Ya que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Tailwind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 es un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framework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 para construir UI a la medida, por default, se tiene un archivo </w:t>
      </w:r>
      <w:r w:rsidRPr="009C417D">
        <w:rPr>
          <w:rFonts w:ascii="Arial" w:eastAsia="Times New Roman" w:hAnsi="Arial" w:cs="Arial"/>
          <w:i/>
          <w:iCs/>
          <w:sz w:val="21"/>
          <w:szCs w:val="21"/>
          <w:lang w:eastAsia="es-CO"/>
        </w:rPr>
        <w:t>opcional</w:t>
      </w:r>
      <w:r w:rsidRPr="009C417D">
        <w:rPr>
          <w:rFonts w:ascii="Arial" w:eastAsia="Times New Roman" w:hAnsi="Arial" w:cs="Arial"/>
          <w:sz w:val="21"/>
          <w:szCs w:val="21"/>
          <w:lang w:eastAsia="es-CO"/>
        </w:rPr>
        <w:t> llamado </w:t>
      </w: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tailwind.config.js</w:t>
      </w:r>
      <w:r w:rsidRPr="009C417D">
        <w:rPr>
          <w:rFonts w:ascii="Arial" w:eastAsia="Times New Roman" w:hAnsi="Arial" w:cs="Arial"/>
          <w:sz w:val="21"/>
          <w:szCs w:val="21"/>
          <w:lang w:eastAsia="es-CO"/>
        </w:rPr>
        <w:t> en la raíz de la carpeta, donde está el </w:t>
      </w:r>
      <w:proofErr w:type="spellStart"/>
      <w:proofErr w:type="gram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package.json</w:t>
      </w:r>
      <w:proofErr w:type="spellEnd"/>
      <w:proofErr w:type="gram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>.</w:t>
      </w:r>
    </w:p>
    <w:p w:rsidR="009C417D" w:rsidRPr="009C417D" w:rsidRDefault="009C417D" w:rsidP="009C417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9C417D">
        <w:rPr>
          <w:rFonts w:ascii="Arial" w:eastAsia="Times New Roman" w:hAnsi="Arial" w:cs="Arial"/>
          <w:b/>
          <w:bCs/>
          <w:sz w:val="36"/>
          <w:szCs w:val="36"/>
          <w:lang w:eastAsia="es-CO"/>
        </w:rPr>
        <w:lastRenderedPageBreak/>
        <w:t>Creando un archivo de configuración</w:t>
      </w:r>
    </w:p>
    <w:p w:rsidR="009C417D" w:rsidRPr="009C417D" w:rsidRDefault="009C417D" w:rsidP="009C417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Para generar un archivo de configuración para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Tailwind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>, podemos usar el </w:t>
      </w:r>
      <w:proofErr w:type="spellStart"/>
      <w:r w:rsidRPr="009C417D">
        <w:rPr>
          <w:rFonts w:ascii="Arial" w:eastAsia="Times New Roman" w:hAnsi="Arial" w:cs="Arial"/>
          <w:i/>
          <w:iCs/>
          <w:sz w:val="21"/>
          <w:szCs w:val="21"/>
          <w:lang w:eastAsia="es-CO"/>
        </w:rPr>
        <w:t>Tailwind</w:t>
      </w:r>
      <w:proofErr w:type="spellEnd"/>
      <w:r w:rsidRPr="009C417D">
        <w:rPr>
          <w:rFonts w:ascii="Arial" w:eastAsia="Times New Roman" w:hAnsi="Arial" w:cs="Arial"/>
          <w:i/>
          <w:iCs/>
          <w:sz w:val="21"/>
          <w:szCs w:val="21"/>
          <w:lang w:eastAsia="es-CO"/>
        </w:rPr>
        <w:t xml:space="preserve"> CLI</w:t>
      </w:r>
      <w:r w:rsidRPr="009C417D">
        <w:rPr>
          <w:rFonts w:ascii="Arial" w:eastAsia="Times New Roman" w:hAnsi="Arial" w:cs="Arial"/>
          <w:sz w:val="21"/>
          <w:szCs w:val="21"/>
          <w:lang w:eastAsia="es-CO"/>
        </w:rPr>
        <w:t>: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npx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tailwind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init</w:t>
      </w:r>
      <w:proofErr w:type="spellEnd"/>
    </w:p>
    <w:p w:rsidR="009C417D" w:rsidRPr="009C417D" w:rsidRDefault="009C417D" w:rsidP="009C417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C417D">
        <w:rPr>
          <w:rFonts w:ascii="Arial" w:eastAsia="Times New Roman" w:hAnsi="Arial" w:cs="Arial"/>
          <w:b/>
          <w:bCs/>
          <w:sz w:val="21"/>
          <w:szCs w:val="21"/>
          <w:lang w:eastAsia="es-CO"/>
        </w:rPr>
        <w:t>Nota</w:t>
      </w:r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. Podemos utilizar esta herramienta cuando instalamos la dependencia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via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> 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npm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>.</w:t>
      </w:r>
      <w:r w:rsidRPr="009C417D">
        <w:rPr>
          <w:rFonts w:ascii="Arial" w:eastAsia="Times New Roman" w:hAnsi="Arial" w:cs="Arial"/>
          <w:sz w:val="21"/>
          <w:szCs w:val="21"/>
          <w:lang w:eastAsia="es-CO"/>
        </w:rPr>
        <w:br/>
        <w:t>Donde como resultado tendremos </w:t>
      </w: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tailwind.config.js</w:t>
      </w:r>
      <w:r w:rsidRPr="009C417D">
        <w:rPr>
          <w:rFonts w:ascii="Arial" w:eastAsia="Times New Roman" w:hAnsi="Arial" w:cs="Arial"/>
          <w:sz w:val="21"/>
          <w:szCs w:val="21"/>
          <w:lang w:eastAsia="es-CO"/>
        </w:rPr>
        <w:t>: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proofErr w:type="spellStart"/>
      <w:proofErr w:type="gram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module.exports</w:t>
      </w:r>
      <w:proofErr w:type="spellEnd"/>
      <w:proofErr w:type="gram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= {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theme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{},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variants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{},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plugins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[],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}</w:t>
      </w:r>
    </w:p>
    <w:p w:rsidR="009C417D" w:rsidRPr="009C417D" w:rsidRDefault="009C417D" w:rsidP="009C417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C417D">
        <w:rPr>
          <w:rFonts w:ascii="Arial" w:eastAsia="Times New Roman" w:hAnsi="Arial" w:cs="Arial"/>
          <w:sz w:val="21"/>
          <w:szCs w:val="21"/>
          <w:lang w:eastAsia="es-CO"/>
        </w:rPr>
        <w:t>Cabe mencionar que cada sección, del archivo de configuración, es opcional.</w:t>
      </w:r>
    </w:p>
    <w:p w:rsidR="009C417D" w:rsidRPr="009C417D" w:rsidRDefault="009C417D" w:rsidP="009C417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9C417D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La sección </w:t>
      </w:r>
      <w:proofErr w:type="spellStart"/>
      <w:r w:rsidRPr="009C417D">
        <w:rPr>
          <w:rFonts w:ascii="Arial" w:eastAsia="Times New Roman" w:hAnsi="Arial" w:cs="Arial"/>
          <w:b/>
          <w:bCs/>
          <w:i/>
          <w:iCs/>
          <w:sz w:val="36"/>
          <w:szCs w:val="36"/>
          <w:lang w:eastAsia="es-CO"/>
        </w:rPr>
        <w:t>Theme</w:t>
      </w:r>
      <w:proofErr w:type="spellEnd"/>
    </w:p>
    <w:p w:rsidR="009C417D" w:rsidRPr="009C417D" w:rsidRDefault="009C417D" w:rsidP="009C417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C417D">
        <w:rPr>
          <w:rFonts w:ascii="Arial" w:eastAsia="Times New Roman" w:hAnsi="Arial" w:cs="Arial"/>
          <w:sz w:val="21"/>
          <w:szCs w:val="21"/>
          <w:lang w:eastAsia="es-CO"/>
        </w:rPr>
        <w:t>Esta sección es donde definimos los aspectos relacionados con el diseño visual de nuestro sitio.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...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theme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{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screens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{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sm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'640px',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md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'768px',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lg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'1024px',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xl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'1280px',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},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fontFamily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{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display: ['Gilroy', '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sans-serif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'],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body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['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Graphik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', '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sans-serif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'],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},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borderWidth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{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</w:t>
      </w:r>
      <w:r w:rsidRPr="009C417D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CO"/>
        </w:rPr>
        <w:t>default</w:t>
      </w: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'1px',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'0': '0',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'2': '2px',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'4': '4px',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},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extend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{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colors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{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cyan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'#9cdbff',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},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spacing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{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  '96': '24rem',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  '128': '32rem',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  }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}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}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...</w:t>
      </w:r>
    </w:p>
    <w:p w:rsidR="009C417D" w:rsidRPr="009C417D" w:rsidRDefault="009C417D" w:rsidP="009C417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9C417D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La sección </w:t>
      </w:r>
      <w:proofErr w:type="spellStart"/>
      <w:r w:rsidRPr="009C417D">
        <w:rPr>
          <w:rFonts w:ascii="Arial" w:eastAsia="Times New Roman" w:hAnsi="Arial" w:cs="Arial"/>
          <w:b/>
          <w:bCs/>
          <w:i/>
          <w:iCs/>
          <w:sz w:val="36"/>
          <w:szCs w:val="36"/>
          <w:lang w:eastAsia="es-CO"/>
        </w:rPr>
        <w:t>Variants</w:t>
      </w:r>
      <w:proofErr w:type="spellEnd"/>
    </w:p>
    <w:p w:rsidR="009C417D" w:rsidRPr="009C417D" w:rsidRDefault="009C417D" w:rsidP="009C417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Esta sección nos permite controlar el comportamiento de las utilidades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core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>, como </w:t>
      </w:r>
      <w:proofErr w:type="spellStart"/>
      <w:r w:rsidRPr="009C417D">
        <w:rPr>
          <w:rFonts w:ascii="Arial" w:eastAsia="Times New Roman" w:hAnsi="Arial" w:cs="Arial"/>
          <w:i/>
          <w:iCs/>
          <w:sz w:val="21"/>
          <w:szCs w:val="21"/>
          <w:lang w:eastAsia="es-CO"/>
        </w:rPr>
        <w:t>responsive</w:t>
      </w:r>
      <w:proofErr w:type="spellEnd"/>
      <w:r w:rsidRPr="009C417D">
        <w:rPr>
          <w:rFonts w:ascii="Arial" w:eastAsia="Times New Roman" w:hAnsi="Arial" w:cs="Arial"/>
          <w:i/>
          <w:iCs/>
          <w:sz w:val="21"/>
          <w:szCs w:val="21"/>
          <w:lang w:eastAsia="es-CO"/>
        </w:rPr>
        <w:t xml:space="preserve"> </w:t>
      </w:r>
      <w:proofErr w:type="spellStart"/>
      <w:r w:rsidRPr="009C417D">
        <w:rPr>
          <w:rFonts w:ascii="Arial" w:eastAsia="Times New Roman" w:hAnsi="Arial" w:cs="Arial"/>
          <w:i/>
          <w:iCs/>
          <w:sz w:val="21"/>
          <w:szCs w:val="21"/>
          <w:lang w:eastAsia="es-CO"/>
        </w:rPr>
        <w:t>variants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> y </w:t>
      </w:r>
      <w:proofErr w:type="spellStart"/>
      <w:r w:rsidRPr="009C417D">
        <w:rPr>
          <w:rFonts w:ascii="Arial" w:eastAsia="Times New Roman" w:hAnsi="Arial" w:cs="Arial"/>
          <w:i/>
          <w:iCs/>
          <w:sz w:val="21"/>
          <w:szCs w:val="21"/>
          <w:lang w:eastAsia="es-CO"/>
        </w:rPr>
        <w:t>pseudo-class</w:t>
      </w:r>
      <w:proofErr w:type="spellEnd"/>
      <w:r w:rsidRPr="009C417D">
        <w:rPr>
          <w:rFonts w:ascii="Arial" w:eastAsia="Times New Roman" w:hAnsi="Arial" w:cs="Arial"/>
          <w:i/>
          <w:iCs/>
          <w:sz w:val="21"/>
          <w:szCs w:val="21"/>
          <w:lang w:eastAsia="es-CO"/>
        </w:rPr>
        <w:t xml:space="preserve"> </w:t>
      </w:r>
      <w:proofErr w:type="spellStart"/>
      <w:r w:rsidRPr="009C417D">
        <w:rPr>
          <w:rFonts w:ascii="Arial" w:eastAsia="Times New Roman" w:hAnsi="Arial" w:cs="Arial"/>
          <w:i/>
          <w:iCs/>
          <w:sz w:val="21"/>
          <w:szCs w:val="21"/>
          <w:lang w:eastAsia="es-CO"/>
        </w:rPr>
        <w:t>variants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>.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...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variants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{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appearance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['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responsive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'],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// ...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borderColor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['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responsive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', '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hover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', '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focus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'],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// ...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lastRenderedPageBreak/>
        <w:t xml:space="preserve">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outline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['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responsive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', '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focus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'],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// ...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zIndex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['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responsive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'],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},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...</w:t>
      </w:r>
    </w:p>
    <w:p w:rsidR="009C417D" w:rsidRPr="009C417D" w:rsidRDefault="009C417D" w:rsidP="009C417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9C417D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La sección </w:t>
      </w:r>
      <w:proofErr w:type="spellStart"/>
      <w:r w:rsidRPr="009C417D">
        <w:rPr>
          <w:rFonts w:ascii="Arial" w:eastAsia="Times New Roman" w:hAnsi="Arial" w:cs="Arial"/>
          <w:b/>
          <w:bCs/>
          <w:i/>
          <w:iCs/>
          <w:sz w:val="36"/>
          <w:szCs w:val="36"/>
          <w:lang w:eastAsia="es-CO"/>
        </w:rPr>
        <w:t>Plugins</w:t>
      </w:r>
      <w:proofErr w:type="spellEnd"/>
    </w:p>
    <w:p w:rsidR="009C417D" w:rsidRPr="009C417D" w:rsidRDefault="009C417D" w:rsidP="009C417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Esta sección nos permite registrar </w:t>
      </w:r>
      <w:proofErr w:type="spellStart"/>
      <w:r w:rsidRPr="009C417D">
        <w:rPr>
          <w:rFonts w:ascii="Arial" w:eastAsia="Times New Roman" w:hAnsi="Arial" w:cs="Arial"/>
          <w:sz w:val="21"/>
          <w:szCs w:val="21"/>
          <w:lang w:eastAsia="es-CO"/>
        </w:rPr>
        <w:t>plugins</w:t>
      </w:r>
      <w:proofErr w:type="spellEnd"/>
      <w:r w:rsidRPr="009C417D">
        <w:rPr>
          <w:rFonts w:ascii="Arial" w:eastAsia="Times New Roman" w:hAnsi="Arial" w:cs="Arial"/>
          <w:sz w:val="21"/>
          <w:szCs w:val="21"/>
          <w:lang w:eastAsia="es-CO"/>
        </w:rPr>
        <w:t xml:space="preserve"> de terceros con el objetivo de extender utilidades, componentes, estilos, etc.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...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plugins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: [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require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('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tailwindcss-transforms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'),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require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('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tailwindcss-transitions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'),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  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require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('</w:t>
      </w:r>
      <w:proofErr w:type="spellStart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tailwindcss-border-gradients</w:t>
      </w:r>
      <w:proofErr w:type="spellEnd"/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'),</w:t>
      </w:r>
    </w:p>
    <w:p w:rsidR="009C417D" w:rsidRPr="009C417D" w:rsidRDefault="009C417D" w:rsidP="009C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 xml:space="preserve">  ],</w:t>
      </w:r>
    </w:p>
    <w:p w:rsidR="00D90A1D" w:rsidRDefault="009C417D" w:rsidP="00D9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</w:pPr>
      <w:r w:rsidRPr="009C417D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CO"/>
        </w:rPr>
        <w:t>...</w:t>
      </w:r>
    </w:p>
    <w:p w:rsidR="00D90A1D" w:rsidRDefault="00D90A1D" w:rsidP="00D9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:rsidR="00D90A1D" w:rsidRDefault="00D90A1D" w:rsidP="00D9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:rsidR="00D90A1D" w:rsidRPr="00D90A1D" w:rsidRDefault="00D90A1D" w:rsidP="00D9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  <w:r w:rsidRPr="00D90A1D">
        <w:rPr>
          <w:b/>
          <w:sz w:val="28"/>
        </w:rPr>
        <w:t>TRABAJANDO CON LAS ETIQUETAS DE COLOR:</w:t>
      </w:r>
    </w:p>
    <w:p w:rsidR="00D90A1D" w:rsidRDefault="00D90A1D" w:rsidP="00D9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:rsidR="00D90A1D" w:rsidRPr="00D90A1D" w:rsidRDefault="00D90A1D" w:rsidP="00D90A1D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>Mis apuntes de esta clase:</w:t>
      </w:r>
    </w:p>
    <w:p w:rsidR="00D90A1D" w:rsidRPr="00D90A1D" w:rsidRDefault="00D90A1D" w:rsidP="00D90A1D">
      <w:pPr>
        <w:rPr>
          <w:rFonts w:ascii="Times New Roman" w:hAnsi="Times New Roman" w:cs="Times New Roman"/>
          <w:sz w:val="24"/>
          <w:szCs w:val="24"/>
        </w:rPr>
      </w:pPr>
      <w:r w:rsidRPr="00D90A1D">
        <w:rPr>
          <w:rFonts w:ascii="Arial" w:hAnsi="Arial" w:cs="Arial"/>
          <w:sz w:val="21"/>
          <w:szCs w:val="21"/>
          <w:shd w:val="clear" w:color="auto" w:fill="24385B"/>
        </w:rPr>
        <w:t>&lt;h1&gt;3.1 Colores&lt;/h1&gt;</w:t>
      </w:r>
    </w:p>
    <w:p w:rsidR="00D90A1D" w:rsidRPr="00D90A1D" w:rsidRDefault="00D90A1D" w:rsidP="00D90A1D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>Los elementos que pueden ser afectados por los colores son:</w:t>
      </w:r>
    </w:p>
    <w:p w:rsidR="00D90A1D" w:rsidRPr="00D90A1D" w:rsidRDefault="00D90A1D" w:rsidP="00D90A1D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>Fondo.</w:t>
      </w:r>
    </w:p>
    <w:p w:rsidR="00D90A1D" w:rsidRPr="00D90A1D" w:rsidRDefault="00D90A1D" w:rsidP="00D90A1D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>Texto.</w:t>
      </w:r>
    </w:p>
    <w:p w:rsidR="00D90A1D" w:rsidRPr="00D90A1D" w:rsidRDefault="00D90A1D" w:rsidP="00D90A1D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>Bordes.</w:t>
      </w:r>
    </w:p>
    <w:p w:rsidR="00D90A1D" w:rsidRPr="00D90A1D" w:rsidRDefault="00D90A1D" w:rsidP="00D90A1D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1"/>
          <w:szCs w:val="21"/>
        </w:rPr>
      </w:pPr>
      <w:proofErr w:type="spellStart"/>
      <w:r w:rsidRPr="00D90A1D">
        <w:rPr>
          <w:rFonts w:ascii="Arial" w:hAnsi="Arial" w:cs="Arial"/>
          <w:sz w:val="21"/>
          <w:szCs w:val="21"/>
        </w:rPr>
        <w:t>Placeholder</w:t>
      </w:r>
      <w:proofErr w:type="spellEnd"/>
      <w:r w:rsidRPr="00D90A1D">
        <w:rPr>
          <w:rFonts w:ascii="Arial" w:hAnsi="Arial" w:cs="Arial"/>
          <w:sz w:val="21"/>
          <w:szCs w:val="21"/>
        </w:rPr>
        <w:t>.</w:t>
      </w:r>
    </w:p>
    <w:p w:rsidR="00D90A1D" w:rsidRPr="00D90A1D" w:rsidRDefault="00D90A1D" w:rsidP="00D90A1D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proofErr w:type="spellStart"/>
      <w:r w:rsidRPr="00D90A1D">
        <w:rPr>
          <w:rFonts w:ascii="Arial" w:hAnsi="Arial" w:cs="Arial"/>
          <w:sz w:val="21"/>
          <w:szCs w:val="21"/>
        </w:rPr>
        <w:t>Taildwind</w:t>
      </w:r>
      <w:proofErr w:type="spellEnd"/>
      <w:r w:rsidRPr="00D90A1D">
        <w:rPr>
          <w:rFonts w:ascii="Arial" w:hAnsi="Arial" w:cs="Arial"/>
          <w:sz w:val="21"/>
          <w:szCs w:val="21"/>
        </w:rPr>
        <w:t xml:space="preserve"> por default tiene valores ya predefinidos, para conocerlos tenemos que generar un archivo de configuración con todos los valores completos:</w:t>
      </w:r>
      <w:r w:rsidRPr="00D90A1D">
        <w:rPr>
          <w:rFonts w:ascii="Arial" w:hAnsi="Arial" w:cs="Arial"/>
          <w:sz w:val="21"/>
          <w:szCs w:val="21"/>
        </w:rPr>
        <w:br/>
      </w:r>
      <w:proofErr w:type="spellStart"/>
      <w:r w:rsidRPr="00D90A1D">
        <w:rPr>
          <w:rStyle w:val="CdigoHTML"/>
          <w:sz w:val="21"/>
          <w:szCs w:val="21"/>
          <w:shd w:val="clear" w:color="auto" w:fill="0C1633"/>
        </w:rPr>
        <w:t>npx</w:t>
      </w:r>
      <w:proofErr w:type="spellEnd"/>
      <w:r w:rsidRPr="00D90A1D">
        <w:rPr>
          <w:rStyle w:val="CdigoHTML"/>
          <w:sz w:val="21"/>
          <w:szCs w:val="21"/>
          <w:shd w:val="clear" w:color="auto" w:fill="0C1633"/>
        </w:rPr>
        <w:t xml:space="preserve"> </w:t>
      </w:r>
      <w:proofErr w:type="spellStart"/>
      <w:r w:rsidRPr="00D90A1D">
        <w:rPr>
          <w:rStyle w:val="CdigoHTML"/>
          <w:sz w:val="21"/>
          <w:szCs w:val="21"/>
          <w:shd w:val="clear" w:color="auto" w:fill="0C1633"/>
        </w:rPr>
        <w:t>tailwindcss</w:t>
      </w:r>
      <w:proofErr w:type="spellEnd"/>
      <w:r w:rsidRPr="00D90A1D">
        <w:rPr>
          <w:rStyle w:val="CdigoHTML"/>
          <w:sz w:val="21"/>
          <w:szCs w:val="21"/>
          <w:shd w:val="clear" w:color="auto" w:fill="0C1633"/>
        </w:rPr>
        <w:t xml:space="preserve"> </w:t>
      </w:r>
      <w:proofErr w:type="spellStart"/>
      <w:r w:rsidRPr="00D90A1D">
        <w:rPr>
          <w:rStyle w:val="CdigoHTML"/>
          <w:sz w:val="21"/>
          <w:szCs w:val="21"/>
          <w:shd w:val="clear" w:color="auto" w:fill="0C1633"/>
        </w:rPr>
        <w:t>init</w:t>
      </w:r>
      <w:proofErr w:type="spellEnd"/>
      <w:r w:rsidRPr="00D90A1D">
        <w:rPr>
          <w:rStyle w:val="CdigoHTML"/>
          <w:sz w:val="21"/>
          <w:szCs w:val="21"/>
          <w:shd w:val="clear" w:color="auto" w:fill="0C1633"/>
        </w:rPr>
        <w:t xml:space="preserve"> tailwind.config.full.js --full</w:t>
      </w:r>
    </w:p>
    <w:p w:rsidR="00D90A1D" w:rsidRDefault="00D90A1D" w:rsidP="00D90A1D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>Se puede ver la paleta de colores por defecto aquí:</w:t>
      </w:r>
      <w:r w:rsidRPr="00D90A1D">
        <w:rPr>
          <w:rFonts w:ascii="Arial" w:hAnsi="Arial" w:cs="Arial"/>
          <w:sz w:val="21"/>
          <w:szCs w:val="21"/>
        </w:rPr>
        <w:br/>
      </w:r>
      <w:hyperlink r:id="rId5" w:anchor="default-color-palette" w:tgtFrame="_blank" w:history="1">
        <w:r w:rsidRPr="00D90A1D">
          <w:rPr>
            <w:rStyle w:val="Hipervnculo"/>
            <w:rFonts w:ascii="Arial" w:hAnsi="Arial" w:cs="Arial"/>
            <w:color w:val="auto"/>
            <w:sz w:val="21"/>
            <w:szCs w:val="21"/>
          </w:rPr>
          <w:t>https://tailwindcss.com/docs/customizing-colors/#default-color-palette</w:t>
        </w:r>
      </w:hyperlink>
    </w:p>
    <w:p w:rsidR="0065002F" w:rsidRDefault="0065002F" w:rsidP="00D90A1D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65002F" w:rsidRDefault="0065002F" w:rsidP="00D90A1D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65002F" w:rsidRDefault="0065002F" w:rsidP="00D90A1D">
      <w:pPr>
        <w:pStyle w:val="NormalWeb"/>
        <w:spacing w:before="0" w:beforeAutospacing="0" w:after="0" w:afterAutospacing="0"/>
        <w:rPr>
          <w:rFonts w:ascii="Lucida Console" w:hAnsi="Lucida Console" w:cs="Lucida Console"/>
          <w:sz w:val="18"/>
          <w:szCs w:val="18"/>
        </w:rPr>
      </w:pPr>
      <w:r w:rsidRPr="0065002F">
        <w:rPr>
          <w:rFonts w:ascii="Arial" w:hAnsi="Arial" w:cs="Arial"/>
          <w:sz w:val="28"/>
          <w:szCs w:val="21"/>
          <w:highlight w:val="darkRed"/>
        </w:rPr>
        <w:t>NOTA</w:t>
      </w:r>
      <w:r w:rsidRPr="0065002F">
        <w:rPr>
          <w:rFonts w:ascii="Arial" w:hAnsi="Arial" w:cs="Arial"/>
          <w:sz w:val="21"/>
          <w:szCs w:val="21"/>
          <w:highlight w:val="darkRed"/>
        </w:rPr>
        <w:t xml:space="preserve">: podemos crear una configuración completa del archivo de </w:t>
      </w:r>
      <w:proofErr w:type="spellStart"/>
      <w:r w:rsidRPr="0065002F">
        <w:rPr>
          <w:rFonts w:ascii="Arial" w:hAnsi="Arial" w:cs="Arial"/>
          <w:sz w:val="21"/>
          <w:szCs w:val="21"/>
          <w:highlight w:val="darkRed"/>
        </w:rPr>
        <w:t>tailwind</w:t>
      </w:r>
      <w:proofErr w:type="spellEnd"/>
      <w:r w:rsidRPr="0065002F">
        <w:rPr>
          <w:rFonts w:ascii="Arial" w:hAnsi="Arial" w:cs="Arial"/>
          <w:sz w:val="21"/>
          <w:szCs w:val="21"/>
          <w:highlight w:val="darkRed"/>
        </w:rPr>
        <w:t xml:space="preserve"> con el siguiente comando</w:t>
      </w:r>
    </w:p>
    <w:p w:rsidR="0065002F" w:rsidRPr="0065002F" w:rsidRDefault="0065002F" w:rsidP="00D90A1D">
      <w:pPr>
        <w:pStyle w:val="NormalWeb"/>
        <w:spacing w:before="0" w:beforeAutospacing="0" w:after="0" w:afterAutospacing="0"/>
        <w:rPr>
          <w:rFonts w:ascii="Lucida Console" w:hAnsi="Lucida Console" w:cs="Lucida Console"/>
          <w:b/>
          <w:sz w:val="18"/>
          <w:szCs w:val="18"/>
        </w:rPr>
      </w:pPr>
    </w:p>
    <w:p w:rsidR="0065002F" w:rsidRPr="0065002F" w:rsidRDefault="0065002F" w:rsidP="00D90A1D">
      <w:pPr>
        <w:pStyle w:val="NormalWeb"/>
        <w:spacing w:before="0" w:beforeAutospacing="0" w:after="0" w:afterAutospacing="0"/>
        <w:rPr>
          <w:rFonts w:ascii="Arial" w:hAnsi="Arial" w:cs="Arial"/>
          <w:b/>
          <w:sz w:val="21"/>
          <w:szCs w:val="21"/>
        </w:rPr>
      </w:pPr>
      <w:proofErr w:type="spellStart"/>
      <w:r w:rsidRPr="0065002F">
        <w:rPr>
          <w:rFonts w:ascii="Lucida Console" w:hAnsi="Lucida Console" w:cs="Lucida Console"/>
          <w:b/>
          <w:sz w:val="18"/>
          <w:szCs w:val="18"/>
        </w:rPr>
        <w:t>npx</w:t>
      </w:r>
      <w:proofErr w:type="spellEnd"/>
      <w:r w:rsidRPr="0065002F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65002F">
        <w:rPr>
          <w:rFonts w:ascii="Lucida Console" w:hAnsi="Lucida Console" w:cs="Lucida Console"/>
          <w:b/>
          <w:sz w:val="18"/>
          <w:szCs w:val="18"/>
        </w:rPr>
        <w:t>tailwindcss</w:t>
      </w:r>
      <w:proofErr w:type="spellEnd"/>
      <w:r w:rsidRPr="0065002F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65002F">
        <w:rPr>
          <w:rFonts w:ascii="Lucida Console" w:hAnsi="Lucida Console" w:cs="Lucida Console"/>
          <w:b/>
          <w:sz w:val="18"/>
          <w:szCs w:val="18"/>
        </w:rPr>
        <w:t>init</w:t>
      </w:r>
      <w:proofErr w:type="spellEnd"/>
      <w:r w:rsidRPr="0065002F">
        <w:rPr>
          <w:rFonts w:ascii="Lucida Console" w:hAnsi="Lucida Console" w:cs="Lucida Console"/>
          <w:b/>
          <w:sz w:val="18"/>
          <w:szCs w:val="18"/>
        </w:rPr>
        <w:t xml:space="preserve"> tailwind.config.full.js --full</w:t>
      </w:r>
    </w:p>
    <w:p w:rsidR="00D90A1D" w:rsidRPr="0065002F" w:rsidRDefault="00D90A1D" w:rsidP="00D9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es-CO"/>
        </w:rPr>
      </w:pPr>
      <w:r w:rsidRPr="0065002F">
        <w:rPr>
          <w:b/>
          <w:sz w:val="24"/>
        </w:rPr>
        <w:t xml:space="preserve"> </w:t>
      </w:r>
      <w:r w:rsidRPr="0065002F">
        <w:rPr>
          <w:b/>
          <w:sz w:val="24"/>
        </w:rPr>
        <w:br w:type="page"/>
      </w:r>
    </w:p>
    <w:p w:rsidR="00D90A1D" w:rsidRDefault="00D90A1D" w:rsidP="00AA17D1">
      <w:pPr>
        <w:pStyle w:val="Ttulo2"/>
        <w:spacing w:before="0" w:beforeAutospacing="0" w:after="0" w:afterAutospacing="0"/>
        <w:jc w:val="center"/>
        <w:rPr>
          <w:rFonts w:ascii="Arial" w:hAnsi="Arial" w:cs="Arial"/>
        </w:rPr>
      </w:pPr>
      <w:proofErr w:type="spellStart"/>
      <w:r w:rsidRPr="00D90A1D">
        <w:rPr>
          <w:rFonts w:ascii="Arial" w:hAnsi="Arial" w:cs="Arial"/>
        </w:rPr>
        <w:lastRenderedPageBreak/>
        <w:t>Responsive</w:t>
      </w:r>
      <w:proofErr w:type="spellEnd"/>
      <w:r w:rsidRPr="00D90A1D">
        <w:rPr>
          <w:rFonts w:ascii="Arial" w:hAnsi="Arial" w:cs="Arial"/>
        </w:rPr>
        <w:t xml:space="preserve"> Web </w:t>
      </w:r>
      <w:proofErr w:type="spellStart"/>
      <w:r w:rsidRPr="00D90A1D">
        <w:rPr>
          <w:rFonts w:ascii="Arial" w:hAnsi="Arial" w:cs="Arial"/>
        </w:rPr>
        <w:t>Design</w:t>
      </w:r>
      <w:proofErr w:type="spellEnd"/>
    </w:p>
    <w:p w:rsidR="00AA17D1" w:rsidRPr="00D90A1D" w:rsidRDefault="00AA17D1" w:rsidP="00AA17D1">
      <w:pPr>
        <w:pStyle w:val="Ttulo2"/>
        <w:spacing w:before="0" w:beforeAutospacing="0" w:after="0" w:afterAutospacing="0"/>
        <w:jc w:val="center"/>
        <w:rPr>
          <w:rFonts w:ascii="Arial" w:hAnsi="Arial" w:cs="Arial"/>
        </w:rPr>
      </w:pPr>
    </w:p>
    <w:p w:rsidR="00D90A1D" w:rsidRPr="00D90A1D" w:rsidRDefault="00D90A1D" w:rsidP="00D90A1D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>La web como la conocemos, hoy en día, no es una tecnología pensando en un </w:t>
      </w:r>
      <w:r w:rsidRPr="00D90A1D">
        <w:rPr>
          <w:rStyle w:val="Textoennegrita"/>
          <w:rFonts w:ascii="Arial" w:hAnsi="Arial" w:cs="Arial"/>
          <w:sz w:val="21"/>
          <w:szCs w:val="21"/>
        </w:rPr>
        <w:t>UX</w:t>
      </w:r>
      <w:r w:rsidRPr="00D90A1D">
        <w:rPr>
          <w:rFonts w:ascii="Arial" w:hAnsi="Arial" w:cs="Arial"/>
          <w:sz w:val="21"/>
          <w:szCs w:val="21"/>
        </w:rPr>
        <w:t> o </w:t>
      </w:r>
      <w:r w:rsidRPr="00D90A1D">
        <w:rPr>
          <w:rStyle w:val="nfasis"/>
          <w:rFonts w:ascii="Arial" w:hAnsi="Arial" w:cs="Arial"/>
          <w:sz w:val="21"/>
          <w:szCs w:val="21"/>
        </w:rPr>
        <w:t xml:space="preserve">User </w:t>
      </w:r>
      <w:proofErr w:type="spellStart"/>
      <w:r w:rsidRPr="00D90A1D">
        <w:rPr>
          <w:rStyle w:val="nfasis"/>
          <w:rFonts w:ascii="Arial" w:hAnsi="Arial" w:cs="Arial"/>
          <w:sz w:val="21"/>
          <w:szCs w:val="21"/>
        </w:rPr>
        <w:t>Experience</w:t>
      </w:r>
      <w:proofErr w:type="spellEnd"/>
      <w:r w:rsidRPr="00D90A1D">
        <w:rPr>
          <w:rFonts w:ascii="Arial" w:hAnsi="Arial" w:cs="Arial"/>
          <w:sz w:val="21"/>
          <w:szCs w:val="21"/>
        </w:rPr>
        <w:t xml:space="preserve"> generando, desafortunadamente, que muchos </w:t>
      </w:r>
      <w:proofErr w:type="gramStart"/>
      <w:r w:rsidRPr="00D90A1D">
        <w:rPr>
          <w:rFonts w:ascii="Arial" w:hAnsi="Arial" w:cs="Arial"/>
          <w:sz w:val="21"/>
          <w:szCs w:val="21"/>
        </w:rPr>
        <w:t>de los sitio</w:t>
      </w:r>
      <w:proofErr w:type="gramEnd"/>
      <w:r w:rsidRPr="00D90A1D">
        <w:rPr>
          <w:rFonts w:ascii="Arial" w:hAnsi="Arial" w:cs="Arial"/>
          <w:sz w:val="21"/>
          <w:szCs w:val="21"/>
        </w:rPr>
        <w:t xml:space="preserve"> web no estén optimizados para los </w:t>
      </w:r>
      <w:proofErr w:type="spellStart"/>
      <w:r w:rsidRPr="00D90A1D">
        <w:rPr>
          <w:rStyle w:val="Textoennegrita"/>
          <w:rFonts w:ascii="Arial" w:hAnsi="Arial" w:cs="Arial"/>
          <w:sz w:val="21"/>
          <w:szCs w:val="21"/>
        </w:rPr>
        <w:t>dispotivos</w:t>
      </w:r>
      <w:proofErr w:type="spellEnd"/>
      <w:r w:rsidRPr="00D90A1D">
        <w:rPr>
          <w:rStyle w:val="Textoennegrita"/>
          <w:rFonts w:ascii="Arial" w:hAnsi="Arial" w:cs="Arial"/>
          <w:sz w:val="21"/>
          <w:szCs w:val="21"/>
        </w:rPr>
        <w:t xml:space="preserve"> móviles</w:t>
      </w:r>
      <w:r w:rsidRPr="00D90A1D">
        <w:rPr>
          <w:rFonts w:ascii="Arial" w:hAnsi="Arial" w:cs="Arial"/>
          <w:sz w:val="21"/>
          <w:szCs w:val="21"/>
        </w:rPr>
        <w:t>.</w:t>
      </w:r>
    </w:p>
    <w:p w:rsidR="00D90A1D" w:rsidRPr="00D90A1D" w:rsidRDefault="00D90A1D" w:rsidP="00D90A1D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>Definido por </w:t>
      </w:r>
      <w:hyperlink r:id="rId6" w:tgtFrame="_blank" w:history="1">
        <w:r w:rsidRPr="00D90A1D">
          <w:rPr>
            <w:rStyle w:val="Hipervnculo"/>
            <w:rFonts w:ascii="Arial" w:hAnsi="Arial" w:cs="Arial"/>
            <w:color w:val="auto"/>
            <w:sz w:val="21"/>
            <w:szCs w:val="21"/>
          </w:rPr>
          <w:t xml:space="preserve">Ethan </w:t>
        </w:r>
        <w:proofErr w:type="spellStart"/>
        <w:r w:rsidRPr="00D90A1D">
          <w:rPr>
            <w:rStyle w:val="Hipervnculo"/>
            <w:rFonts w:ascii="Arial" w:hAnsi="Arial" w:cs="Arial"/>
            <w:color w:val="auto"/>
            <w:sz w:val="21"/>
            <w:szCs w:val="21"/>
          </w:rPr>
          <w:t>Marcotte</w:t>
        </w:r>
        <w:proofErr w:type="spellEnd"/>
      </w:hyperlink>
      <w:r w:rsidRPr="00D90A1D">
        <w:rPr>
          <w:rFonts w:ascii="Arial" w:hAnsi="Arial" w:cs="Arial"/>
          <w:sz w:val="21"/>
          <w:szCs w:val="21"/>
        </w:rPr>
        <w:t xml:space="preserve">, es una filosofía que responde a las </w:t>
      </w:r>
      <w:proofErr w:type="spellStart"/>
      <w:r w:rsidRPr="00D90A1D">
        <w:rPr>
          <w:rFonts w:ascii="Arial" w:hAnsi="Arial" w:cs="Arial"/>
          <w:sz w:val="21"/>
          <w:szCs w:val="21"/>
        </w:rPr>
        <w:t>necediades</w:t>
      </w:r>
      <w:proofErr w:type="spellEnd"/>
      <w:r w:rsidRPr="00D90A1D">
        <w:rPr>
          <w:rFonts w:ascii="Arial" w:hAnsi="Arial" w:cs="Arial"/>
          <w:sz w:val="21"/>
          <w:szCs w:val="21"/>
        </w:rPr>
        <w:t xml:space="preserve"> de los usuarios y a los dispositivos que estamos usando.</w:t>
      </w:r>
    </w:p>
    <w:p w:rsidR="00D90A1D" w:rsidRPr="00D90A1D" w:rsidRDefault="00D90A1D" w:rsidP="00D90A1D">
      <w:pPr>
        <w:pStyle w:val="Ttulo2"/>
        <w:spacing w:before="0" w:beforeAutospacing="0" w:after="0" w:afterAutospacing="0"/>
        <w:rPr>
          <w:rFonts w:ascii="Arial" w:hAnsi="Arial" w:cs="Arial"/>
        </w:rPr>
      </w:pPr>
      <w:r w:rsidRPr="00D90A1D">
        <w:rPr>
          <w:rFonts w:ascii="Arial" w:hAnsi="Arial" w:cs="Arial"/>
        </w:rPr>
        <w:t xml:space="preserve">Mobile </w:t>
      </w:r>
      <w:proofErr w:type="spellStart"/>
      <w:r w:rsidRPr="00D90A1D">
        <w:rPr>
          <w:rFonts w:ascii="Arial" w:hAnsi="Arial" w:cs="Arial"/>
        </w:rPr>
        <w:t>First</w:t>
      </w:r>
      <w:proofErr w:type="spellEnd"/>
    </w:p>
    <w:p w:rsidR="00D90A1D" w:rsidRPr="00D90A1D" w:rsidRDefault="00D90A1D" w:rsidP="00D90A1D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 xml:space="preserve">Como su nombre sugiere, significa que iniciaremos con el diseño de móviles y expandiendo </w:t>
      </w:r>
      <w:proofErr w:type="gramStart"/>
      <w:r w:rsidRPr="00D90A1D">
        <w:rPr>
          <w:rFonts w:ascii="Arial" w:hAnsi="Arial" w:cs="Arial"/>
          <w:sz w:val="21"/>
          <w:szCs w:val="21"/>
        </w:rPr>
        <w:t>éstas</w:t>
      </w:r>
      <w:proofErr w:type="gramEnd"/>
      <w:r w:rsidRPr="00D90A1D">
        <w:rPr>
          <w:rFonts w:ascii="Arial" w:hAnsi="Arial" w:cs="Arial"/>
          <w:sz w:val="21"/>
          <w:szCs w:val="21"/>
        </w:rPr>
        <w:t xml:space="preserve"> características para crear una </w:t>
      </w:r>
      <w:proofErr w:type="spellStart"/>
      <w:r w:rsidRPr="00D90A1D">
        <w:rPr>
          <w:rFonts w:ascii="Arial" w:hAnsi="Arial" w:cs="Arial"/>
          <w:sz w:val="21"/>
          <w:szCs w:val="21"/>
        </w:rPr>
        <w:t>verión</w:t>
      </w:r>
      <w:proofErr w:type="spellEnd"/>
      <w:r w:rsidRPr="00D90A1D">
        <w:rPr>
          <w:rFonts w:ascii="Arial" w:hAnsi="Arial" w:cs="Arial"/>
          <w:sz w:val="21"/>
          <w:szCs w:val="21"/>
        </w:rPr>
        <w:t xml:space="preserve"> en tableta o escritorio/web tradicional.</w:t>
      </w:r>
    </w:p>
    <w:p w:rsidR="00D90A1D" w:rsidRPr="00D90A1D" w:rsidRDefault="00D90A1D" w:rsidP="00D90A1D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>Cabe mencionar que esta filosofía no es sinónimo de limitación, por lo que tenemos que tener el mismo contenido tanto en escritorio como en móvil. Google describe las </w:t>
      </w:r>
      <w:proofErr w:type="spellStart"/>
      <w:r w:rsidRPr="00D90A1D">
        <w:rPr>
          <w:rFonts w:ascii="Arial" w:hAnsi="Arial" w:cs="Arial"/>
          <w:sz w:val="21"/>
          <w:szCs w:val="21"/>
        </w:rPr>
        <w:fldChar w:fldCharType="begin"/>
      </w:r>
      <w:r w:rsidRPr="00D90A1D">
        <w:rPr>
          <w:rFonts w:ascii="Arial" w:hAnsi="Arial" w:cs="Arial"/>
          <w:sz w:val="21"/>
          <w:szCs w:val="21"/>
        </w:rPr>
        <w:instrText xml:space="preserve"> HYPERLINK "https://developers.google.com/search/mobile-sites/mobile-first-indexing" \t "_blank" </w:instrText>
      </w:r>
      <w:r w:rsidRPr="00D90A1D">
        <w:rPr>
          <w:rFonts w:ascii="Arial" w:hAnsi="Arial" w:cs="Arial"/>
          <w:sz w:val="21"/>
          <w:szCs w:val="21"/>
        </w:rPr>
        <w:fldChar w:fldCharType="separate"/>
      </w:r>
      <w:r w:rsidRPr="00D90A1D">
        <w:rPr>
          <w:rStyle w:val="nfasis"/>
          <w:rFonts w:ascii="Arial" w:hAnsi="Arial" w:cs="Arial"/>
          <w:sz w:val="21"/>
          <w:szCs w:val="21"/>
        </w:rPr>
        <w:t>best</w:t>
      </w:r>
      <w:proofErr w:type="spellEnd"/>
      <w:r w:rsidRPr="00D90A1D">
        <w:rPr>
          <w:rStyle w:val="nfasis"/>
          <w:rFonts w:ascii="Arial" w:hAnsi="Arial" w:cs="Arial"/>
          <w:sz w:val="21"/>
          <w:szCs w:val="21"/>
        </w:rPr>
        <w:t xml:space="preserve"> </w:t>
      </w:r>
      <w:proofErr w:type="spellStart"/>
      <w:r w:rsidRPr="00D90A1D">
        <w:rPr>
          <w:rStyle w:val="nfasis"/>
          <w:rFonts w:ascii="Arial" w:hAnsi="Arial" w:cs="Arial"/>
          <w:sz w:val="21"/>
          <w:szCs w:val="21"/>
        </w:rPr>
        <w:t>practices</w:t>
      </w:r>
      <w:proofErr w:type="spellEnd"/>
      <w:r w:rsidRPr="00D90A1D">
        <w:rPr>
          <w:rFonts w:ascii="Arial" w:hAnsi="Arial" w:cs="Arial"/>
          <w:sz w:val="21"/>
          <w:szCs w:val="21"/>
        </w:rPr>
        <w:fldChar w:fldCharType="end"/>
      </w:r>
      <w:r w:rsidRPr="00D90A1D">
        <w:rPr>
          <w:rFonts w:ascii="Arial" w:hAnsi="Arial" w:cs="Arial"/>
          <w:sz w:val="21"/>
          <w:szCs w:val="21"/>
        </w:rPr>
        <w:t> en su sitio.</w:t>
      </w:r>
    </w:p>
    <w:p w:rsidR="00D90A1D" w:rsidRPr="00D90A1D" w:rsidRDefault="00D90A1D" w:rsidP="00D90A1D">
      <w:pPr>
        <w:pStyle w:val="Ttulo2"/>
        <w:spacing w:before="0" w:beforeAutospacing="0" w:after="0" w:afterAutospacing="0"/>
        <w:rPr>
          <w:rFonts w:ascii="Arial" w:hAnsi="Arial" w:cs="Arial"/>
        </w:rPr>
      </w:pPr>
      <w:proofErr w:type="spellStart"/>
      <w:r w:rsidRPr="00D90A1D">
        <w:rPr>
          <w:rFonts w:ascii="Arial" w:hAnsi="Arial" w:cs="Arial"/>
        </w:rPr>
        <w:t>Utility</w:t>
      </w:r>
      <w:proofErr w:type="spellEnd"/>
      <w:r w:rsidRPr="00D90A1D">
        <w:rPr>
          <w:rFonts w:ascii="Arial" w:hAnsi="Arial" w:cs="Arial"/>
        </w:rPr>
        <w:t xml:space="preserve"> </w:t>
      </w:r>
      <w:proofErr w:type="spellStart"/>
      <w:r w:rsidRPr="00D90A1D">
        <w:rPr>
          <w:rFonts w:ascii="Arial" w:hAnsi="Arial" w:cs="Arial"/>
        </w:rPr>
        <w:t>first</w:t>
      </w:r>
      <w:proofErr w:type="spellEnd"/>
    </w:p>
    <w:p w:rsidR="00D90A1D" w:rsidRPr="00D90A1D" w:rsidRDefault="00D90A1D" w:rsidP="00D90A1D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>CSS posee diferentes tipos de paradigmas para abstraer un diseño, como BEM descrito por </w:t>
      </w:r>
      <w:proofErr w:type="spellStart"/>
      <w:r w:rsidRPr="00D90A1D">
        <w:rPr>
          <w:rFonts w:ascii="Arial" w:hAnsi="Arial" w:cs="Arial"/>
          <w:sz w:val="21"/>
          <w:szCs w:val="21"/>
        </w:rPr>
        <w:fldChar w:fldCharType="begin"/>
      </w:r>
      <w:r w:rsidRPr="00D90A1D">
        <w:rPr>
          <w:rFonts w:ascii="Arial" w:hAnsi="Arial" w:cs="Arial"/>
          <w:sz w:val="21"/>
          <w:szCs w:val="21"/>
        </w:rPr>
        <w:instrText xml:space="preserve"> HYPERLINK "https://tailwindcss.com/docs/utility-first/" \t "_blank" </w:instrText>
      </w:r>
      <w:r w:rsidRPr="00D90A1D">
        <w:rPr>
          <w:rFonts w:ascii="Arial" w:hAnsi="Arial" w:cs="Arial"/>
          <w:sz w:val="21"/>
          <w:szCs w:val="21"/>
        </w:rPr>
        <w:fldChar w:fldCharType="separate"/>
      </w:r>
      <w:r w:rsidRPr="00D90A1D">
        <w:rPr>
          <w:rStyle w:val="Hipervnculo"/>
          <w:rFonts w:ascii="Arial" w:hAnsi="Arial" w:cs="Arial"/>
          <w:color w:val="auto"/>
          <w:sz w:val="21"/>
          <w:szCs w:val="21"/>
        </w:rPr>
        <w:t>Tailwind</w:t>
      </w:r>
      <w:proofErr w:type="spellEnd"/>
      <w:r w:rsidRPr="00D90A1D">
        <w:rPr>
          <w:rFonts w:ascii="Arial" w:hAnsi="Arial" w:cs="Arial"/>
          <w:sz w:val="21"/>
          <w:szCs w:val="21"/>
        </w:rPr>
        <w:fldChar w:fldCharType="end"/>
      </w:r>
      <w:r w:rsidRPr="00D90A1D">
        <w:rPr>
          <w:rFonts w:ascii="Arial" w:hAnsi="Arial" w:cs="Arial"/>
          <w:sz w:val="21"/>
          <w:szCs w:val="21"/>
        </w:rPr>
        <w:t xml:space="preserve"> en </w:t>
      </w:r>
      <w:proofErr w:type="gramStart"/>
      <w:r w:rsidRPr="00D90A1D">
        <w:rPr>
          <w:rFonts w:ascii="Arial" w:hAnsi="Arial" w:cs="Arial"/>
          <w:sz w:val="21"/>
          <w:szCs w:val="21"/>
        </w:rPr>
        <w:t>ésta</w:t>
      </w:r>
      <w:proofErr w:type="gramEnd"/>
      <w:r w:rsidRPr="00D90A1D">
        <w:rPr>
          <w:rFonts w:ascii="Arial" w:hAnsi="Arial" w:cs="Arial"/>
          <w:sz w:val="21"/>
          <w:szCs w:val="21"/>
        </w:rPr>
        <w:t xml:space="preserve"> sección:</w:t>
      </w:r>
    </w:p>
    <w:p w:rsidR="00D90A1D" w:rsidRPr="00D90A1D" w:rsidRDefault="00D90A1D" w:rsidP="00D90A1D">
      <w:pPr>
        <w:pStyle w:val="HTMLconformatoprevio"/>
        <w:rPr>
          <w:rStyle w:val="CdigoHTML"/>
          <w:sz w:val="21"/>
          <w:szCs w:val="21"/>
          <w:shd w:val="clear" w:color="auto" w:fill="0C1633"/>
        </w:rPr>
      </w:pPr>
      <w:r w:rsidRPr="00D90A1D">
        <w:rPr>
          <w:rStyle w:val="hljs-tag"/>
          <w:sz w:val="21"/>
          <w:szCs w:val="21"/>
          <w:shd w:val="clear" w:color="auto" w:fill="0C1633"/>
        </w:rPr>
        <w:t>&lt;</w:t>
      </w:r>
      <w:proofErr w:type="spellStart"/>
      <w:r w:rsidRPr="00D90A1D">
        <w:rPr>
          <w:rStyle w:val="hljs-name"/>
          <w:sz w:val="21"/>
          <w:szCs w:val="21"/>
          <w:shd w:val="clear" w:color="auto" w:fill="0C1633"/>
        </w:rPr>
        <w:t>div</w:t>
      </w:r>
      <w:proofErr w:type="spellEnd"/>
      <w:r w:rsidRPr="00D90A1D">
        <w:rPr>
          <w:rStyle w:val="hljs-tag"/>
          <w:sz w:val="21"/>
          <w:szCs w:val="21"/>
          <w:shd w:val="clear" w:color="auto" w:fill="0C1633"/>
        </w:rPr>
        <w:t xml:space="preserve"> </w:t>
      </w:r>
      <w:proofErr w:type="spellStart"/>
      <w:r w:rsidRPr="00D90A1D">
        <w:rPr>
          <w:rStyle w:val="hljs-attr"/>
          <w:sz w:val="21"/>
          <w:szCs w:val="21"/>
          <w:shd w:val="clear" w:color="auto" w:fill="0C1633"/>
        </w:rPr>
        <w:t>class</w:t>
      </w:r>
      <w:proofErr w:type="spellEnd"/>
      <w:r w:rsidRPr="00D90A1D">
        <w:rPr>
          <w:rStyle w:val="hljs-tag"/>
          <w:sz w:val="21"/>
          <w:szCs w:val="21"/>
          <w:shd w:val="clear" w:color="auto" w:fill="0C1633"/>
        </w:rPr>
        <w:t>=</w:t>
      </w:r>
      <w:r w:rsidRPr="00D90A1D">
        <w:rPr>
          <w:rStyle w:val="hljs-string"/>
          <w:sz w:val="21"/>
          <w:szCs w:val="21"/>
          <w:shd w:val="clear" w:color="auto" w:fill="0C1633"/>
        </w:rPr>
        <w:t>"chat-</w:t>
      </w:r>
      <w:proofErr w:type="spellStart"/>
      <w:r w:rsidRPr="00D90A1D">
        <w:rPr>
          <w:rStyle w:val="hljs-string"/>
          <w:sz w:val="21"/>
          <w:szCs w:val="21"/>
          <w:shd w:val="clear" w:color="auto" w:fill="0C1633"/>
        </w:rPr>
        <w:t>notification</w:t>
      </w:r>
      <w:proofErr w:type="spellEnd"/>
      <w:r w:rsidRPr="00D90A1D">
        <w:rPr>
          <w:rStyle w:val="hljs-string"/>
          <w:sz w:val="21"/>
          <w:szCs w:val="21"/>
          <w:shd w:val="clear" w:color="auto" w:fill="0C1633"/>
        </w:rPr>
        <w:t>"</w:t>
      </w:r>
      <w:r w:rsidRPr="00D90A1D">
        <w:rPr>
          <w:rStyle w:val="hljs-tag"/>
          <w:sz w:val="21"/>
          <w:szCs w:val="21"/>
          <w:shd w:val="clear" w:color="auto" w:fill="0C1633"/>
        </w:rPr>
        <w:t>&gt;</w:t>
      </w:r>
    </w:p>
    <w:p w:rsidR="00D90A1D" w:rsidRPr="00D90A1D" w:rsidRDefault="00D90A1D" w:rsidP="00D90A1D">
      <w:pPr>
        <w:pStyle w:val="HTMLconformatoprevio"/>
        <w:rPr>
          <w:rStyle w:val="CdigoHTML"/>
          <w:sz w:val="21"/>
          <w:szCs w:val="21"/>
          <w:shd w:val="clear" w:color="auto" w:fill="0C1633"/>
        </w:rPr>
      </w:pPr>
      <w:r w:rsidRPr="00D90A1D">
        <w:rPr>
          <w:rStyle w:val="CdigoHTML"/>
          <w:sz w:val="21"/>
          <w:szCs w:val="21"/>
          <w:shd w:val="clear" w:color="auto" w:fill="0C1633"/>
        </w:rPr>
        <w:t xml:space="preserve">  </w:t>
      </w:r>
      <w:r w:rsidRPr="00D90A1D">
        <w:rPr>
          <w:rStyle w:val="hljs-tag"/>
          <w:sz w:val="21"/>
          <w:szCs w:val="21"/>
          <w:shd w:val="clear" w:color="auto" w:fill="0C1633"/>
        </w:rPr>
        <w:t>&lt;</w:t>
      </w:r>
      <w:proofErr w:type="spellStart"/>
      <w:r w:rsidRPr="00D90A1D">
        <w:rPr>
          <w:rStyle w:val="hljs-name"/>
          <w:sz w:val="21"/>
          <w:szCs w:val="21"/>
          <w:shd w:val="clear" w:color="auto" w:fill="0C1633"/>
        </w:rPr>
        <w:t>div</w:t>
      </w:r>
      <w:proofErr w:type="spellEnd"/>
      <w:r w:rsidRPr="00D90A1D">
        <w:rPr>
          <w:rStyle w:val="hljs-tag"/>
          <w:sz w:val="21"/>
          <w:szCs w:val="21"/>
          <w:shd w:val="clear" w:color="auto" w:fill="0C1633"/>
        </w:rPr>
        <w:t xml:space="preserve"> </w:t>
      </w:r>
      <w:proofErr w:type="spellStart"/>
      <w:r w:rsidRPr="00D90A1D">
        <w:rPr>
          <w:rStyle w:val="hljs-attr"/>
          <w:sz w:val="21"/>
          <w:szCs w:val="21"/>
          <w:shd w:val="clear" w:color="auto" w:fill="0C1633"/>
        </w:rPr>
        <w:t>class</w:t>
      </w:r>
      <w:proofErr w:type="spellEnd"/>
      <w:r w:rsidRPr="00D90A1D">
        <w:rPr>
          <w:rStyle w:val="hljs-tag"/>
          <w:sz w:val="21"/>
          <w:szCs w:val="21"/>
          <w:shd w:val="clear" w:color="auto" w:fill="0C1633"/>
        </w:rPr>
        <w:t>=</w:t>
      </w:r>
      <w:r w:rsidRPr="00D90A1D">
        <w:rPr>
          <w:rStyle w:val="hljs-string"/>
          <w:sz w:val="21"/>
          <w:szCs w:val="21"/>
          <w:shd w:val="clear" w:color="auto" w:fill="0C1633"/>
        </w:rPr>
        <w:t>"chat-</w:t>
      </w:r>
      <w:proofErr w:type="spellStart"/>
      <w:r w:rsidRPr="00D90A1D">
        <w:rPr>
          <w:rStyle w:val="hljs-string"/>
          <w:sz w:val="21"/>
          <w:szCs w:val="21"/>
          <w:shd w:val="clear" w:color="auto" w:fill="0C1633"/>
        </w:rPr>
        <w:t>notification</w:t>
      </w:r>
      <w:proofErr w:type="spellEnd"/>
      <w:r w:rsidRPr="00D90A1D">
        <w:rPr>
          <w:rStyle w:val="hljs-string"/>
          <w:sz w:val="21"/>
          <w:szCs w:val="21"/>
          <w:shd w:val="clear" w:color="auto" w:fill="0C1633"/>
        </w:rPr>
        <w:t>-logo-</w:t>
      </w:r>
      <w:proofErr w:type="spellStart"/>
      <w:r w:rsidRPr="00D90A1D">
        <w:rPr>
          <w:rStyle w:val="hljs-string"/>
          <w:sz w:val="21"/>
          <w:szCs w:val="21"/>
          <w:shd w:val="clear" w:color="auto" w:fill="0C1633"/>
        </w:rPr>
        <w:t>wrapper</w:t>
      </w:r>
      <w:proofErr w:type="spellEnd"/>
      <w:r w:rsidRPr="00D90A1D">
        <w:rPr>
          <w:rStyle w:val="hljs-string"/>
          <w:sz w:val="21"/>
          <w:szCs w:val="21"/>
          <w:shd w:val="clear" w:color="auto" w:fill="0C1633"/>
        </w:rPr>
        <w:t>"</w:t>
      </w:r>
      <w:r w:rsidRPr="00D90A1D">
        <w:rPr>
          <w:rStyle w:val="hljs-tag"/>
          <w:sz w:val="21"/>
          <w:szCs w:val="21"/>
          <w:shd w:val="clear" w:color="auto" w:fill="0C1633"/>
        </w:rPr>
        <w:t>&gt;</w:t>
      </w:r>
    </w:p>
    <w:p w:rsidR="00D90A1D" w:rsidRPr="00D90A1D" w:rsidRDefault="00D90A1D" w:rsidP="00D90A1D">
      <w:pPr>
        <w:pStyle w:val="HTMLconformatoprevio"/>
        <w:rPr>
          <w:rStyle w:val="CdigoHTML"/>
          <w:sz w:val="21"/>
          <w:szCs w:val="21"/>
          <w:shd w:val="clear" w:color="auto" w:fill="0C1633"/>
        </w:rPr>
      </w:pPr>
      <w:r w:rsidRPr="00D90A1D">
        <w:rPr>
          <w:rStyle w:val="CdigoHTML"/>
          <w:sz w:val="21"/>
          <w:szCs w:val="21"/>
          <w:shd w:val="clear" w:color="auto" w:fill="0C1633"/>
        </w:rPr>
        <w:t xml:space="preserve">    </w:t>
      </w:r>
      <w:r w:rsidRPr="00D90A1D">
        <w:rPr>
          <w:rStyle w:val="hljs-tag"/>
          <w:sz w:val="21"/>
          <w:szCs w:val="21"/>
          <w:shd w:val="clear" w:color="auto" w:fill="0C1633"/>
        </w:rPr>
        <w:t>&lt;</w:t>
      </w:r>
      <w:proofErr w:type="spellStart"/>
      <w:r w:rsidRPr="00D90A1D">
        <w:rPr>
          <w:rStyle w:val="hljs-name"/>
          <w:sz w:val="21"/>
          <w:szCs w:val="21"/>
          <w:shd w:val="clear" w:color="auto" w:fill="0C1633"/>
        </w:rPr>
        <w:t>img</w:t>
      </w:r>
      <w:proofErr w:type="spellEnd"/>
      <w:r w:rsidRPr="00D90A1D">
        <w:rPr>
          <w:rStyle w:val="hljs-tag"/>
          <w:sz w:val="21"/>
          <w:szCs w:val="21"/>
          <w:shd w:val="clear" w:color="auto" w:fill="0C1633"/>
        </w:rPr>
        <w:t xml:space="preserve"> </w:t>
      </w:r>
      <w:proofErr w:type="spellStart"/>
      <w:r w:rsidRPr="00D90A1D">
        <w:rPr>
          <w:rStyle w:val="hljs-attr"/>
          <w:sz w:val="21"/>
          <w:szCs w:val="21"/>
          <w:shd w:val="clear" w:color="auto" w:fill="0C1633"/>
        </w:rPr>
        <w:t>class</w:t>
      </w:r>
      <w:proofErr w:type="spellEnd"/>
      <w:r w:rsidRPr="00D90A1D">
        <w:rPr>
          <w:rStyle w:val="hljs-tag"/>
          <w:sz w:val="21"/>
          <w:szCs w:val="21"/>
          <w:shd w:val="clear" w:color="auto" w:fill="0C1633"/>
        </w:rPr>
        <w:t>=</w:t>
      </w:r>
      <w:r w:rsidRPr="00D90A1D">
        <w:rPr>
          <w:rStyle w:val="hljs-string"/>
          <w:sz w:val="21"/>
          <w:szCs w:val="21"/>
          <w:shd w:val="clear" w:color="auto" w:fill="0C1633"/>
        </w:rPr>
        <w:t>"chat-</w:t>
      </w:r>
      <w:proofErr w:type="spellStart"/>
      <w:r w:rsidRPr="00D90A1D">
        <w:rPr>
          <w:rStyle w:val="hljs-string"/>
          <w:sz w:val="21"/>
          <w:szCs w:val="21"/>
          <w:shd w:val="clear" w:color="auto" w:fill="0C1633"/>
        </w:rPr>
        <w:t>notification</w:t>
      </w:r>
      <w:proofErr w:type="spellEnd"/>
      <w:r w:rsidRPr="00D90A1D">
        <w:rPr>
          <w:rStyle w:val="hljs-string"/>
          <w:sz w:val="21"/>
          <w:szCs w:val="21"/>
          <w:shd w:val="clear" w:color="auto" w:fill="0C1633"/>
        </w:rPr>
        <w:t>-logo"</w:t>
      </w:r>
      <w:r w:rsidRPr="00D90A1D">
        <w:rPr>
          <w:rStyle w:val="hljs-tag"/>
          <w:sz w:val="21"/>
          <w:szCs w:val="21"/>
          <w:shd w:val="clear" w:color="auto" w:fill="0C1633"/>
        </w:rPr>
        <w:t xml:space="preserve"> </w:t>
      </w:r>
      <w:proofErr w:type="spellStart"/>
      <w:r w:rsidRPr="00D90A1D">
        <w:rPr>
          <w:rStyle w:val="hljs-attr"/>
          <w:sz w:val="21"/>
          <w:szCs w:val="21"/>
          <w:shd w:val="clear" w:color="auto" w:fill="0C1633"/>
        </w:rPr>
        <w:t>src</w:t>
      </w:r>
      <w:proofErr w:type="spellEnd"/>
      <w:r w:rsidRPr="00D90A1D">
        <w:rPr>
          <w:rStyle w:val="hljs-tag"/>
          <w:sz w:val="21"/>
          <w:szCs w:val="21"/>
          <w:shd w:val="clear" w:color="auto" w:fill="0C1633"/>
        </w:rPr>
        <w:t>=</w:t>
      </w:r>
      <w:r w:rsidRPr="00D90A1D">
        <w:rPr>
          <w:rStyle w:val="hljs-string"/>
          <w:sz w:val="21"/>
          <w:szCs w:val="21"/>
          <w:shd w:val="clear" w:color="auto" w:fill="0C1633"/>
        </w:rPr>
        <w:t>"/</w:t>
      </w:r>
      <w:proofErr w:type="spellStart"/>
      <w:r w:rsidRPr="00D90A1D">
        <w:rPr>
          <w:rStyle w:val="hljs-string"/>
          <w:sz w:val="21"/>
          <w:szCs w:val="21"/>
          <w:shd w:val="clear" w:color="auto" w:fill="0C1633"/>
        </w:rPr>
        <w:t>img</w:t>
      </w:r>
      <w:proofErr w:type="spellEnd"/>
      <w:r w:rsidRPr="00D90A1D">
        <w:rPr>
          <w:rStyle w:val="hljs-string"/>
          <w:sz w:val="21"/>
          <w:szCs w:val="21"/>
          <w:shd w:val="clear" w:color="auto" w:fill="0C1633"/>
        </w:rPr>
        <w:t>/</w:t>
      </w:r>
      <w:proofErr w:type="spellStart"/>
      <w:r w:rsidRPr="00D90A1D">
        <w:rPr>
          <w:rStyle w:val="hljs-string"/>
          <w:sz w:val="21"/>
          <w:szCs w:val="21"/>
          <w:shd w:val="clear" w:color="auto" w:fill="0C1633"/>
        </w:rPr>
        <w:t>logo.svg</w:t>
      </w:r>
      <w:proofErr w:type="spellEnd"/>
      <w:r w:rsidRPr="00D90A1D">
        <w:rPr>
          <w:rStyle w:val="hljs-string"/>
          <w:sz w:val="21"/>
          <w:szCs w:val="21"/>
          <w:shd w:val="clear" w:color="auto" w:fill="0C1633"/>
        </w:rPr>
        <w:t>"</w:t>
      </w:r>
      <w:r w:rsidRPr="00D90A1D">
        <w:rPr>
          <w:rStyle w:val="hljs-tag"/>
          <w:sz w:val="21"/>
          <w:szCs w:val="21"/>
          <w:shd w:val="clear" w:color="auto" w:fill="0C1633"/>
        </w:rPr>
        <w:t xml:space="preserve"> </w:t>
      </w:r>
      <w:proofErr w:type="spellStart"/>
      <w:r w:rsidRPr="00D90A1D">
        <w:rPr>
          <w:rStyle w:val="hljs-attr"/>
          <w:sz w:val="21"/>
          <w:szCs w:val="21"/>
          <w:shd w:val="clear" w:color="auto" w:fill="0C1633"/>
        </w:rPr>
        <w:t>alt</w:t>
      </w:r>
      <w:proofErr w:type="spellEnd"/>
      <w:r w:rsidRPr="00D90A1D">
        <w:rPr>
          <w:rStyle w:val="hljs-tag"/>
          <w:sz w:val="21"/>
          <w:szCs w:val="21"/>
          <w:shd w:val="clear" w:color="auto" w:fill="0C1633"/>
        </w:rPr>
        <w:t>=</w:t>
      </w:r>
      <w:r w:rsidRPr="00D90A1D">
        <w:rPr>
          <w:rStyle w:val="hljs-string"/>
          <w:sz w:val="21"/>
          <w:szCs w:val="21"/>
          <w:shd w:val="clear" w:color="auto" w:fill="0C1633"/>
        </w:rPr>
        <w:t>"</w:t>
      </w:r>
      <w:proofErr w:type="spellStart"/>
      <w:r w:rsidRPr="00D90A1D">
        <w:rPr>
          <w:rStyle w:val="hljs-string"/>
          <w:sz w:val="21"/>
          <w:szCs w:val="21"/>
          <w:shd w:val="clear" w:color="auto" w:fill="0C1633"/>
        </w:rPr>
        <w:t>ChitChat</w:t>
      </w:r>
      <w:proofErr w:type="spellEnd"/>
      <w:r w:rsidRPr="00D90A1D">
        <w:rPr>
          <w:rStyle w:val="hljs-string"/>
          <w:sz w:val="21"/>
          <w:szCs w:val="21"/>
          <w:shd w:val="clear" w:color="auto" w:fill="0C1633"/>
        </w:rPr>
        <w:t xml:space="preserve"> Logo"</w:t>
      </w:r>
      <w:r w:rsidRPr="00D90A1D">
        <w:rPr>
          <w:rStyle w:val="hljs-tag"/>
          <w:sz w:val="21"/>
          <w:szCs w:val="21"/>
          <w:shd w:val="clear" w:color="auto" w:fill="0C1633"/>
        </w:rPr>
        <w:t>&gt;</w:t>
      </w:r>
    </w:p>
    <w:p w:rsidR="00D90A1D" w:rsidRPr="00D90A1D" w:rsidRDefault="00D90A1D" w:rsidP="00D90A1D">
      <w:pPr>
        <w:pStyle w:val="HTMLconformatoprevio"/>
        <w:rPr>
          <w:rStyle w:val="CdigoHTML"/>
          <w:sz w:val="21"/>
          <w:szCs w:val="21"/>
          <w:shd w:val="clear" w:color="auto" w:fill="0C1633"/>
        </w:rPr>
      </w:pPr>
      <w:r w:rsidRPr="00D90A1D">
        <w:rPr>
          <w:rStyle w:val="CdigoHTML"/>
          <w:sz w:val="21"/>
          <w:szCs w:val="21"/>
          <w:shd w:val="clear" w:color="auto" w:fill="0C1633"/>
        </w:rPr>
        <w:t xml:space="preserve">  </w:t>
      </w:r>
      <w:r w:rsidRPr="00D90A1D">
        <w:rPr>
          <w:rStyle w:val="hljs-tag"/>
          <w:sz w:val="21"/>
          <w:szCs w:val="21"/>
          <w:shd w:val="clear" w:color="auto" w:fill="0C1633"/>
        </w:rPr>
        <w:t>&lt;/</w:t>
      </w:r>
      <w:proofErr w:type="spellStart"/>
      <w:r w:rsidRPr="00D90A1D">
        <w:rPr>
          <w:rStyle w:val="hljs-name"/>
          <w:sz w:val="21"/>
          <w:szCs w:val="21"/>
          <w:shd w:val="clear" w:color="auto" w:fill="0C1633"/>
        </w:rPr>
        <w:t>div</w:t>
      </w:r>
      <w:proofErr w:type="spellEnd"/>
      <w:r w:rsidRPr="00D90A1D">
        <w:rPr>
          <w:rStyle w:val="hljs-tag"/>
          <w:sz w:val="21"/>
          <w:szCs w:val="21"/>
          <w:shd w:val="clear" w:color="auto" w:fill="0C1633"/>
        </w:rPr>
        <w:t>&gt;</w:t>
      </w:r>
    </w:p>
    <w:p w:rsidR="00D90A1D" w:rsidRPr="00D90A1D" w:rsidRDefault="00D90A1D" w:rsidP="00D90A1D">
      <w:pPr>
        <w:pStyle w:val="HTMLconformatoprevio"/>
        <w:rPr>
          <w:rStyle w:val="CdigoHTML"/>
          <w:sz w:val="21"/>
          <w:szCs w:val="21"/>
          <w:shd w:val="clear" w:color="auto" w:fill="0C1633"/>
        </w:rPr>
      </w:pPr>
      <w:r w:rsidRPr="00D90A1D">
        <w:rPr>
          <w:rStyle w:val="CdigoHTML"/>
          <w:sz w:val="21"/>
          <w:szCs w:val="21"/>
          <w:shd w:val="clear" w:color="auto" w:fill="0C1633"/>
        </w:rPr>
        <w:t xml:space="preserve">  </w:t>
      </w:r>
      <w:r w:rsidRPr="00D90A1D">
        <w:rPr>
          <w:rStyle w:val="hljs-tag"/>
          <w:sz w:val="21"/>
          <w:szCs w:val="21"/>
          <w:shd w:val="clear" w:color="auto" w:fill="0C1633"/>
        </w:rPr>
        <w:t>&lt;</w:t>
      </w:r>
      <w:proofErr w:type="spellStart"/>
      <w:r w:rsidRPr="00D90A1D">
        <w:rPr>
          <w:rStyle w:val="hljs-name"/>
          <w:sz w:val="21"/>
          <w:szCs w:val="21"/>
          <w:shd w:val="clear" w:color="auto" w:fill="0C1633"/>
        </w:rPr>
        <w:t>div</w:t>
      </w:r>
      <w:proofErr w:type="spellEnd"/>
      <w:r w:rsidRPr="00D90A1D">
        <w:rPr>
          <w:rStyle w:val="hljs-tag"/>
          <w:sz w:val="21"/>
          <w:szCs w:val="21"/>
          <w:shd w:val="clear" w:color="auto" w:fill="0C1633"/>
        </w:rPr>
        <w:t xml:space="preserve"> </w:t>
      </w:r>
      <w:proofErr w:type="spellStart"/>
      <w:r w:rsidRPr="00D90A1D">
        <w:rPr>
          <w:rStyle w:val="hljs-attr"/>
          <w:sz w:val="21"/>
          <w:szCs w:val="21"/>
          <w:shd w:val="clear" w:color="auto" w:fill="0C1633"/>
        </w:rPr>
        <w:t>class</w:t>
      </w:r>
      <w:proofErr w:type="spellEnd"/>
      <w:r w:rsidRPr="00D90A1D">
        <w:rPr>
          <w:rStyle w:val="hljs-tag"/>
          <w:sz w:val="21"/>
          <w:szCs w:val="21"/>
          <w:shd w:val="clear" w:color="auto" w:fill="0C1633"/>
        </w:rPr>
        <w:t>=</w:t>
      </w:r>
      <w:r w:rsidRPr="00D90A1D">
        <w:rPr>
          <w:rStyle w:val="hljs-string"/>
          <w:sz w:val="21"/>
          <w:szCs w:val="21"/>
          <w:shd w:val="clear" w:color="auto" w:fill="0C1633"/>
        </w:rPr>
        <w:t>"chat-</w:t>
      </w:r>
      <w:proofErr w:type="spellStart"/>
      <w:r w:rsidRPr="00D90A1D">
        <w:rPr>
          <w:rStyle w:val="hljs-string"/>
          <w:sz w:val="21"/>
          <w:szCs w:val="21"/>
          <w:shd w:val="clear" w:color="auto" w:fill="0C1633"/>
        </w:rPr>
        <w:t>notification</w:t>
      </w:r>
      <w:proofErr w:type="spellEnd"/>
      <w:r w:rsidRPr="00D90A1D">
        <w:rPr>
          <w:rStyle w:val="hljs-string"/>
          <w:sz w:val="21"/>
          <w:szCs w:val="21"/>
          <w:shd w:val="clear" w:color="auto" w:fill="0C1633"/>
        </w:rPr>
        <w:t>-</w:t>
      </w:r>
      <w:proofErr w:type="spellStart"/>
      <w:r w:rsidRPr="00D90A1D">
        <w:rPr>
          <w:rStyle w:val="hljs-string"/>
          <w:sz w:val="21"/>
          <w:szCs w:val="21"/>
          <w:shd w:val="clear" w:color="auto" w:fill="0C1633"/>
        </w:rPr>
        <w:t>content</w:t>
      </w:r>
      <w:proofErr w:type="spellEnd"/>
      <w:r w:rsidRPr="00D90A1D">
        <w:rPr>
          <w:rStyle w:val="hljs-string"/>
          <w:sz w:val="21"/>
          <w:szCs w:val="21"/>
          <w:shd w:val="clear" w:color="auto" w:fill="0C1633"/>
        </w:rPr>
        <w:t>"</w:t>
      </w:r>
      <w:r w:rsidRPr="00D90A1D">
        <w:rPr>
          <w:rStyle w:val="hljs-tag"/>
          <w:sz w:val="21"/>
          <w:szCs w:val="21"/>
          <w:shd w:val="clear" w:color="auto" w:fill="0C1633"/>
        </w:rPr>
        <w:t>&gt;</w:t>
      </w:r>
    </w:p>
    <w:p w:rsidR="00D90A1D" w:rsidRPr="00D90A1D" w:rsidRDefault="00D90A1D" w:rsidP="00D90A1D">
      <w:pPr>
        <w:pStyle w:val="HTMLconformatoprevio"/>
        <w:rPr>
          <w:rStyle w:val="CdigoHTML"/>
          <w:sz w:val="21"/>
          <w:szCs w:val="21"/>
          <w:shd w:val="clear" w:color="auto" w:fill="0C1633"/>
        </w:rPr>
      </w:pPr>
      <w:r w:rsidRPr="00D90A1D">
        <w:rPr>
          <w:rStyle w:val="CdigoHTML"/>
          <w:sz w:val="21"/>
          <w:szCs w:val="21"/>
          <w:shd w:val="clear" w:color="auto" w:fill="0C1633"/>
        </w:rPr>
        <w:t xml:space="preserve">    </w:t>
      </w:r>
      <w:r w:rsidRPr="00D90A1D">
        <w:rPr>
          <w:rStyle w:val="hljs-tag"/>
          <w:sz w:val="21"/>
          <w:szCs w:val="21"/>
          <w:shd w:val="clear" w:color="auto" w:fill="0C1633"/>
        </w:rPr>
        <w:t>&lt;</w:t>
      </w:r>
      <w:r w:rsidRPr="00D90A1D">
        <w:rPr>
          <w:rStyle w:val="hljs-name"/>
          <w:sz w:val="21"/>
          <w:szCs w:val="21"/>
          <w:shd w:val="clear" w:color="auto" w:fill="0C1633"/>
        </w:rPr>
        <w:t>h4</w:t>
      </w:r>
      <w:r w:rsidRPr="00D90A1D">
        <w:rPr>
          <w:rStyle w:val="hljs-tag"/>
          <w:sz w:val="21"/>
          <w:szCs w:val="21"/>
          <w:shd w:val="clear" w:color="auto" w:fill="0C1633"/>
        </w:rPr>
        <w:t xml:space="preserve"> </w:t>
      </w:r>
      <w:proofErr w:type="spellStart"/>
      <w:r w:rsidRPr="00D90A1D">
        <w:rPr>
          <w:rStyle w:val="hljs-attr"/>
          <w:sz w:val="21"/>
          <w:szCs w:val="21"/>
          <w:shd w:val="clear" w:color="auto" w:fill="0C1633"/>
        </w:rPr>
        <w:t>class</w:t>
      </w:r>
      <w:proofErr w:type="spellEnd"/>
      <w:r w:rsidRPr="00D90A1D">
        <w:rPr>
          <w:rStyle w:val="hljs-tag"/>
          <w:sz w:val="21"/>
          <w:szCs w:val="21"/>
          <w:shd w:val="clear" w:color="auto" w:fill="0C1633"/>
        </w:rPr>
        <w:t>=</w:t>
      </w:r>
      <w:r w:rsidRPr="00D90A1D">
        <w:rPr>
          <w:rStyle w:val="hljs-string"/>
          <w:sz w:val="21"/>
          <w:szCs w:val="21"/>
          <w:shd w:val="clear" w:color="auto" w:fill="0C1633"/>
        </w:rPr>
        <w:t>"chat-</w:t>
      </w:r>
      <w:proofErr w:type="spellStart"/>
      <w:r w:rsidRPr="00D90A1D">
        <w:rPr>
          <w:rStyle w:val="hljs-string"/>
          <w:sz w:val="21"/>
          <w:szCs w:val="21"/>
          <w:shd w:val="clear" w:color="auto" w:fill="0C1633"/>
        </w:rPr>
        <w:t>notification</w:t>
      </w:r>
      <w:proofErr w:type="spellEnd"/>
      <w:r w:rsidRPr="00D90A1D">
        <w:rPr>
          <w:rStyle w:val="hljs-string"/>
          <w:sz w:val="21"/>
          <w:szCs w:val="21"/>
          <w:shd w:val="clear" w:color="auto" w:fill="0C1633"/>
        </w:rPr>
        <w:t>-</w:t>
      </w:r>
      <w:proofErr w:type="spellStart"/>
      <w:r w:rsidRPr="00D90A1D">
        <w:rPr>
          <w:rStyle w:val="hljs-string"/>
          <w:sz w:val="21"/>
          <w:szCs w:val="21"/>
          <w:shd w:val="clear" w:color="auto" w:fill="0C1633"/>
        </w:rPr>
        <w:t>title</w:t>
      </w:r>
      <w:proofErr w:type="spellEnd"/>
      <w:r w:rsidRPr="00D90A1D">
        <w:rPr>
          <w:rStyle w:val="hljs-string"/>
          <w:sz w:val="21"/>
          <w:szCs w:val="21"/>
          <w:shd w:val="clear" w:color="auto" w:fill="0C1633"/>
        </w:rPr>
        <w:t>"</w:t>
      </w:r>
      <w:r w:rsidRPr="00D90A1D">
        <w:rPr>
          <w:rStyle w:val="hljs-tag"/>
          <w:sz w:val="21"/>
          <w:szCs w:val="21"/>
          <w:shd w:val="clear" w:color="auto" w:fill="0C1633"/>
        </w:rPr>
        <w:t>&gt;</w:t>
      </w:r>
      <w:proofErr w:type="spellStart"/>
      <w:r w:rsidRPr="00D90A1D">
        <w:rPr>
          <w:rStyle w:val="CdigoHTML"/>
          <w:sz w:val="21"/>
          <w:szCs w:val="21"/>
          <w:shd w:val="clear" w:color="auto" w:fill="0C1633"/>
        </w:rPr>
        <w:t>ChitChat</w:t>
      </w:r>
      <w:proofErr w:type="spellEnd"/>
      <w:r w:rsidRPr="00D90A1D">
        <w:rPr>
          <w:rStyle w:val="hljs-tag"/>
          <w:sz w:val="21"/>
          <w:szCs w:val="21"/>
          <w:shd w:val="clear" w:color="auto" w:fill="0C1633"/>
        </w:rPr>
        <w:t>&lt;/</w:t>
      </w:r>
      <w:r w:rsidRPr="00D90A1D">
        <w:rPr>
          <w:rStyle w:val="hljs-name"/>
          <w:sz w:val="21"/>
          <w:szCs w:val="21"/>
          <w:shd w:val="clear" w:color="auto" w:fill="0C1633"/>
        </w:rPr>
        <w:t>h4</w:t>
      </w:r>
      <w:r w:rsidRPr="00D90A1D">
        <w:rPr>
          <w:rStyle w:val="hljs-tag"/>
          <w:sz w:val="21"/>
          <w:szCs w:val="21"/>
          <w:shd w:val="clear" w:color="auto" w:fill="0C1633"/>
        </w:rPr>
        <w:t>&gt;</w:t>
      </w:r>
    </w:p>
    <w:p w:rsidR="00D90A1D" w:rsidRPr="00D90A1D" w:rsidRDefault="00D90A1D" w:rsidP="00D90A1D">
      <w:pPr>
        <w:pStyle w:val="HTMLconformatoprevio"/>
        <w:rPr>
          <w:rStyle w:val="CdigoHTML"/>
          <w:sz w:val="21"/>
          <w:szCs w:val="21"/>
          <w:shd w:val="clear" w:color="auto" w:fill="0C1633"/>
        </w:rPr>
      </w:pPr>
      <w:r w:rsidRPr="00D90A1D">
        <w:rPr>
          <w:rStyle w:val="CdigoHTML"/>
          <w:sz w:val="21"/>
          <w:szCs w:val="21"/>
          <w:shd w:val="clear" w:color="auto" w:fill="0C1633"/>
        </w:rPr>
        <w:t xml:space="preserve">    </w:t>
      </w:r>
      <w:r w:rsidRPr="00D90A1D">
        <w:rPr>
          <w:rStyle w:val="hljs-tag"/>
          <w:sz w:val="21"/>
          <w:szCs w:val="21"/>
          <w:shd w:val="clear" w:color="auto" w:fill="0C1633"/>
        </w:rPr>
        <w:t>&lt;</w:t>
      </w:r>
      <w:r w:rsidRPr="00D90A1D">
        <w:rPr>
          <w:rStyle w:val="hljs-name"/>
          <w:sz w:val="21"/>
          <w:szCs w:val="21"/>
          <w:shd w:val="clear" w:color="auto" w:fill="0C1633"/>
        </w:rPr>
        <w:t>p</w:t>
      </w:r>
      <w:r w:rsidRPr="00D90A1D">
        <w:rPr>
          <w:rStyle w:val="hljs-tag"/>
          <w:sz w:val="21"/>
          <w:szCs w:val="21"/>
          <w:shd w:val="clear" w:color="auto" w:fill="0C1633"/>
        </w:rPr>
        <w:t xml:space="preserve"> </w:t>
      </w:r>
      <w:proofErr w:type="spellStart"/>
      <w:r w:rsidRPr="00D90A1D">
        <w:rPr>
          <w:rStyle w:val="hljs-attr"/>
          <w:sz w:val="21"/>
          <w:szCs w:val="21"/>
          <w:shd w:val="clear" w:color="auto" w:fill="0C1633"/>
        </w:rPr>
        <w:t>class</w:t>
      </w:r>
      <w:proofErr w:type="spellEnd"/>
      <w:r w:rsidRPr="00D90A1D">
        <w:rPr>
          <w:rStyle w:val="hljs-tag"/>
          <w:sz w:val="21"/>
          <w:szCs w:val="21"/>
          <w:shd w:val="clear" w:color="auto" w:fill="0C1633"/>
        </w:rPr>
        <w:t>=</w:t>
      </w:r>
      <w:r w:rsidRPr="00D90A1D">
        <w:rPr>
          <w:rStyle w:val="hljs-string"/>
          <w:sz w:val="21"/>
          <w:szCs w:val="21"/>
          <w:shd w:val="clear" w:color="auto" w:fill="0C1633"/>
        </w:rPr>
        <w:t>"chat-</w:t>
      </w:r>
      <w:proofErr w:type="spellStart"/>
      <w:r w:rsidRPr="00D90A1D">
        <w:rPr>
          <w:rStyle w:val="hljs-string"/>
          <w:sz w:val="21"/>
          <w:szCs w:val="21"/>
          <w:shd w:val="clear" w:color="auto" w:fill="0C1633"/>
        </w:rPr>
        <w:t>notification</w:t>
      </w:r>
      <w:proofErr w:type="spellEnd"/>
      <w:r w:rsidRPr="00D90A1D">
        <w:rPr>
          <w:rStyle w:val="hljs-string"/>
          <w:sz w:val="21"/>
          <w:szCs w:val="21"/>
          <w:shd w:val="clear" w:color="auto" w:fill="0C1633"/>
        </w:rPr>
        <w:t>-</w:t>
      </w:r>
      <w:proofErr w:type="spellStart"/>
      <w:r w:rsidRPr="00D90A1D">
        <w:rPr>
          <w:rStyle w:val="hljs-string"/>
          <w:sz w:val="21"/>
          <w:szCs w:val="21"/>
          <w:shd w:val="clear" w:color="auto" w:fill="0C1633"/>
        </w:rPr>
        <w:t>message</w:t>
      </w:r>
      <w:proofErr w:type="spellEnd"/>
      <w:r w:rsidRPr="00D90A1D">
        <w:rPr>
          <w:rStyle w:val="hljs-string"/>
          <w:sz w:val="21"/>
          <w:szCs w:val="21"/>
          <w:shd w:val="clear" w:color="auto" w:fill="0C1633"/>
        </w:rPr>
        <w:t>"</w:t>
      </w:r>
      <w:r w:rsidRPr="00D90A1D">
        <w:rPr>
          <w:rStyle w:val="hljs-tag"/>
          <w:sz w:val="21"/>
          <w:szCs w:val="21"/>
          <w:shd w:val="clear" w:color="auto" w:fill="0C1633"/>
        </w:rPr>
        <w:t>&gt;</w:t>
      </w:r>
      <w:proofErr w:type="spellStart"/>
      <w:r w:rsidRPr="00D90A1D">
        <w:rPr>
          <w:rStyle w:val="CdigoHTML"/>
          <w:sz w:val="21"/>
          <w:szCs w:val="21"/>
          <w:shd w:val="clear" w:color="auto" w:fill="0C1633"/>
        </w:rPr>
        <w:t>You</w:t>
      </w:r>
      <w:proofErr w:type="spellEnd"/>
      <w:r w:rsidRPr="00D90A1D">
        <w:rPr>
          <w:rStyle w:val="CdigoHTML"/>
          <w:sz w:val="21"/>
          <w:szCs w:val="21"/>
          <w:shd w:val="clear" w:color="auto" w:fill="0C1633"/>
        </w:rPr>
        <w:t xml:space="preserve"> </w:t>
      </w:r>
      <w:proofErr w:type="spellStart"/>
      <w:r w:rsidRPr="00D90A1D">
        <w:rPr>
          <w:rStyle w:val="CdigoHTML"/>
          <w:sz w:val="21"/>
          <w:szCs w:val="21"/>
          <w:shd w:val="clear" w:color="auto" w:fill="0C1633"/>
        </w:rPr>
        <w:t>have</w:t>
      </w:r>
      <w:proofErr w:type="spellEnd"/>
      <w:r w:rsidRPr="00D90A1D">
        <w:rPr>
          <w:rStyle w:val="CdigoHTML"/>
          <w:sz w:val="21"/>
          <w:szCs w:val="21"/>
          <w:shd w:val="clear" w:color="auto" w:fill="0C1633"/>
        </w:rPr>
        <w:t xml:space="preserve"> a new </w:t>
      </w:r>
      <w:proofErr w:type="spellStart"/>
      <w:proofErr w:type="gramStart"/>
      <w:r w:rsidRPr="00D90A1D">
        <w:rPr>
          <w:rStyle w:val="CdigoHTML"/>
          <w:sz w:val="21"/>
          <w:szCs w:val="21"/>
          <w:shd w:val="clear" w:color="auto" w:fill="0C1633"/>
        </w:rPr>
        <w:t>message</w:t>
      </w:r>
      <w:proofErr w:type="spellEnd"/>
      <w:r w:rsidRPr="00D90A1D">
        <w:rPr>
          <w:rStyle w:val="CdigoHTML"/>
          <w:sz w:val="21"/>
          <w:szCs w:val="21"/>
          <w:shd w:val="clear" w:color="auto" w:fill="0C1633"/>
        </w:rPr>
        <w:t>!</w:t>
      </w:r>
      <w:r w:rsidRPr="00D90A1D">
        <w:rPr>
          <w:rStyle w:val="hljs-tag"/>
          <w:sz w:val="21"/>
          <w:szCs w:val="21"/>
          <w:shd w:val="clear" w:color="auto" w:fill="0C1633"/>
        </w:rPr>
        <w:t>&lt;</w:t>
      </w:r>
      <w:proofErr w:type="gramEnd"/>
      <w:r w:rsidRPr="00D90A1D">
        <w:rPr>
          <w:rStyle w:val="hljs-tag"/>
          <w:sz w:val="21"/>
          <w:szCs w:val="21"/>
          <w:shd w:val="clear" w:color="auto" w:fill="0C1633"/>
        </w:rPr>
        <w:t>/</w:t>
      </w:r>
      <w:r w:rsidRPr="00D90A1D">
        <w:rPr>
          <w:rStyle w:val="hljs-name"/>
          <w:sz w:val="21"/>
          <w:szCs w:val="21"/>
          <w:shd w:val="clear" w:color="auto" w:fill="0C1633"/>
        </w:rPr>
        <w:t>p</w:t>
      </w:r>
      <w:r w:rsidRPr="00D90A1D">
        <w:rPr>
          <w:rStyle w:val="hljs-tag"/>
          <w:sz w:val="21"/>
          <w:szCs w:val="21"/>
          <w:shd w:val="clear" w:color="auto" w:fill="0C1633"/>
        </w:rPr>
        <w:t>&gt;</w:t>
      </w:r>
    </w:p>
    <w:p w:rsidR="00D90A1D" w:rsidRPr="00D90A1D" w:rsidRDefault="00D90A1D" w:rsidP="00D90A1D">
      <w:pPr>
        <w:pStyle w:val="HTMLconformatoprevio"/>
        <w:rPr>
          <w:rStyle w:val="CdigoHTML"/>
          <w:sz w:val="21"/>
          <w:szCs w:val="21"/>
          <w:shd w:val="clear" w:color="auto" w:fill="0C1633"/>
        </w:rPr>
      </w:pPr>
      <w:r w:rsidRPr="00D90A1D">
        <w:rPr>
          <w:rStyle w:val="CdigoHTML"/>
          <w:sz w:val="21"/>
          <w:szCs w:val="21"/>
          <w:shd w:val="clear" w:color="auto" w:fill="0C1633"/>
        </w:rPr>
        <w:t xml:space="preserve">  </w:t>
      </w:r>
      <w:r w:rsidRPr="00D90A1D">
        <w:rPr>
          <w:rStyle w:val="hljs-tag"/>
          <w:sz w:val="21"/>
          <w:szCs w:val="21"/>
          <w:shd w:val="clear" w:color="auto" w:fill="0C1633"/>
        </w:rPr>
        <w:t>&lt;/</w:t>
      </w:r>
      <w:proofErr w:type="spellStart"/>
      <w:r w:rsidRPr="00D90A1D">
        <w:rPr>
          <w:rStyle w:val="hljs-name"/>
          <w:sz w:val="21"/>
          <w:szCs w:val="21"/>
          <w:shd w:val="clear" w:color="auto" w:fill="0C1633"/>
        </w:rPr>
        <w:t>div</w:t>
      </w:r>
      <w:proofErr w:type="spellEnd"/>
      <w:r w:rsidRPr="00D90A1D">
        <w:rPr>
          <w:rStyle w:val="hljs-tag"/>
          <w:sz w:val="21"/>
          <w:szCs w:val="21"/>
          <w:shd w:val="clear" w:color="auto" w:fill="0C1633"/>
        </w:rPr>
        <w:t>&gt;</w:t>
      </w:r>
    </w:p>
    <w:p w:rsidR="00D90A1D" w:rsidRPr="00D90A1D" w:rsidRDefault="00D90A1D" w:rsidP="00D90A1D">
      <w:pPr>
        <w:pStyle w:val="HTMLconformatoprevio"/>
        <w:rPr>
          <w:rStyle w:val="CdigoHTML"/>
          <w:sz w:val="21"/>
          <w:szCs w:val="21"/>
          <w:shd w:val="clear" w:color="auto" w:fill="0C1633"/>
        </w:rPr>
      </w:pPr>
      <w:r w:rsidRPr="00D90A1D">
        <w:rPr>
          <w:rStyle w:val="hljs-tag"/>
          <w:sz w:val="21"/>
          <w:szCs w:val="21"/>
          <w:shd w:val="clear" w:color="auto" w:fill="0C1633"/>
        </w:rPr>
        <w:t>&lt;/</w:t>
      </w:r>
      <w:proofErr w:type="spellStart"/>
      <w:r w:rsidRPr="00D90A1D">
        <w:rPr>
          <w:rStyle w:val="hljs-name"/>
          <w:sz w:val="21"/>
          <w:szCs w:val="21"/>
          <w:shd w:val="clear" w:color="auto" w:fill="0C1633"/>
        </w:rPr>
        <w:t>div</w:t>
      </w:r>
      <w:proofErr w:type="spellEnd"/>
      <w:r w:rsidRPr="00D90A1D">
        <w:rPr>
          <w:rStyle w:val="hljs-tag"/>
          <w:sz w:val="21"/>
          <w:szCs w:val="21"/>
          <w:shd w:val="clear" w:color="auto" w:fill="0C1633"/>
        </w:rPr>
        <w:t>&gt;</w:t>
      </w:r>
    </w:p>
    <w:p w:rsidR="00D90A1D" w:rsidRPr="00D90A1D" w:rsidRDefault="00D90A1D" w:rsidP="00D90A1D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 xml:space="preserve">Sin embargo, llega a ser muy complicado establecer </w:t>
      </w:r>
      <w:proofErr w:type="gramStart"/>
      <w:r w:rsidRPr="00D90A1D">
        <w:rPr>
          <w:rFonts w:ascii="Arial" w:hAnsi="Arial" w:cs="Arial"/>
          <w:sz w:val="21"/>
          <w:szCs w:val="21"/>
        </w:rPr>
        <w:t>un armonía</w:t>
      </w:r>
      <w:proofErr w:type="gramEnd"/>
      <w:r w:rsidRPr="00D90A1D">
        <w:rPr>
          <w:rFonts w:ascii="Arial" w:hAnsi="Arial" w:cs="Arial"/>
          <w:sz w:val="21"/>
          <w:szCs w:val="21"/>
        </w:rPr>
        <w:t xml:space="preserve"> entre desarrolladores-diseñadores si no hay una concesión de sintaxis o </w:t>
      </w:r>
      <w:proofErr w:type="spellStart"/>
      <w:r w:rsidRPr="00D90A1D">
        <w:rPr>
          <w:rStyle w:val="nfasis"/>
          <w:rFonts w:ascii="Arial" w:hAnsi="Arial" w:cs="Arial"/>
          <w:sz w:val="21"/>
          <w:szCs w:val="21"/>
        </w:rPr>
        <w:t>linter</w:t>
      </w:r>
      <w:proofErr w:type="spellEnd"/>
      <w:r w:rsidRPr="00D90A1D">
        <w:rPr>
          <w:rFonts w:ascii="Arial" w:hAnsi="Arial" w:cs="Arial"/>
          <w:sz w:val="21"/>
          <w:szCs w:val="21"/>
        </w:rPr>
        <w:t xml:space="preserve">. Por ello, </w:t>
      </w:r>
      <w:proofErr w:type="spellStart"/>
      <w:r w:rsidRPr="00D90A1D">
        <w:rPr>
          <w:rFonts w:ascii="Arial" w:hAnsi="Arial" w:cs="Arial"/>
          <w:sz w:val="21"/>
          <w:szCs w:val="21"/>
        </w:rPr>
        <w:t>Tailwind</w:t>
      </w:r>
      <w:proofErr w:type="spellEnd"/>
      <w:r w:rsidRPr="00D90A1D">
        <w:rPr>
          <w:rFonts w:ascii="Arial" w:hAnsi="Arial" w:cs="Arial"/>
          <w:sz w:val="21"/>
          <w:szCs w:val="21"/>
        </w:rPr>
        <w:t xml:space="preserve"> establece su propio orden con el objetivo:</w:t>
      </w:r>
    </w:p>
    <w:p w:rsidR="00D90A1D" w:rsidRPr="00D90A1D" w:rsidRDefault="00D90A1D" w:rsidP="00D90A1D">
      <w:pPr>
        <w:numPr>
          <w:ilvl w:val="0"/>
          <w:numId w:val="1"/>
        </w:numPr>
        <w:spacing w:after="0" w:line="240" w:lineRule="auto"/>
        <w:ind w:left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>No invertir tiempo en inventar nombres para las clases</w:t>
      </w:r>
    </w:p>
    <w:p w:rsidR="00D90A1D" w:rsidRPr="00D90A1D" w:rsidRDefault="00D90A1D" w:rsidP="00D90A1D">
      <w:pPr>
        <w:numPr>
          <w:ilvl w:val="0"/>
          <w:numId w:val="1"/>
        </w:numPr>
        <w:spacing w:after="0" w:line="240" w:lineRule="auto"/>
        <w:ind w:left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>Detener el crecimiento, sin fin, de CSS</w:t>
      </w:r>
    </w:p>
    <w:p w:rsidR="00D90A1D" w:rsidRPr="00D90A1D" w:rsidRDefault="00D90A1D" w:rsidP="00D90A1D">
      <w:pPr>
        <w:numPr>
          <w:ilvl w:val="0"/>
          <w:numId w:val="1"/>
        </w:numPr>
        <w:spacing w:after="0" w:line="240" w:lineRule="auto"/>
        <w:ind w:left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>Simplificando y asegurando los cambios al CSS</w:t>
      </w:r>
    </w:p>
    <w:p w:rsidR="00D90A1D" w:rsidRPr="00D90A1D" w:rsidRDefault="00D90A1D" w:rsidP="00D90A1D">
      <w:pPr>
        <w:pStyle w:val="Ttulo2"/>
        <w:spacing w:before="0" w:beforeAutospacing="0" w:after="0" w:afterAutospacing="0"/>
        <w:rPr>
          <w:rFonts w:ascii="Arial" w:hAnsi="Arial" w:cs="Arial"/>
        </w:rPr>
      </w:pPr>
      <w:r w:rsidRPr="00D90A1D">
        <w:rPr>
          <w:rFonts w:ascii="Arial" w:hAnsi="Arial" w:cs="Arial"/>
        </w:rPr>
        <w:t xml:space="preserve">Herramienta para desarrollo </w:t>
      </w:r>
      <w:r w:rsidRPr="00D90A1D">
        <w:rPr>
          <w:rFonts w:ascii="Segoe UI Emoji" w:hAnsi="Segoe UI Emoji" w:cs="Segoe UI Emoji"/>
        </w:rPr>
        <w:t>🚀</w:t>
      </w:r>
    </w:p>
    <w:p w:rsidR="00D90A1D" w:rsidRPr="00D90A1D" w:rsidRDefault="00D90A1D" w:rsidP="00D90A1D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 xml:space="preserve">Como desarrolladores necesitamos herramientas que nos permita </w:t>
      </w:r>
      <w:proofErr w:type="spellStart"/>
      <w:r w:rsidRPr="00D90A1D">
        <w:rPr>
          <w:rFonts w:ascii="Arial" w:hAnsi="Arial" w:cs="Arial"/>
          <w:sz w:val="21"/>
          <w:szCs w:val="21"/>
        </w:rPr>
        <w:t>exlotar</w:t>
      </w:r>
      <w:proofErr w:type="spellEnd"/>
      <w:r w:rsidRPr="00D90A1D">
        <w:rPr>
          <w:rFonts w:ascii="Arial" w:hAnsi="Arial" w:cs="Arial"/>
          <w:sz w:val="21"/>
          <w:szCs w:val="21"/>
        </w:rPr>
        <w:t xml:space="preserve"> nuestra creatividad al máximo por ellos </w:t>
      </w:r>
      <w:proofErr w:type="spellStart"/>
      <w:r w:rsidRPr="00D90A1D">
        <w:rPr>
          <w:rFonts w:ascii="Arial" w:hAnsi="Arial" w:cs="Arial"/>
          <w:sz w:val="21"/>
          <w:szCs w:val="21"/>
        </w:rPr>
        <w:t>exiten</w:t>
      </w:r>
      <w:proofErr w:type="spellEnd"/>
      <w:r w:rsidRPr="00D90A1D">
        <w:rPr>
          <w:rFonts w:ascii="Arial" w:hAnsi="Arial" w:cs="Arial"/>
          <w:sz w:val="21"/>
          <w:szCs w:val="21"/>
        </w:rPr>
        <w:t xml:space="preserve"> algunas </w:t>
      </w:r>
      <w:proofErr w:type="spellStart"/>
      <w:r w:rsidRPr="00D90A1D">
        <w:rPr>
          <w:rFonts w:ascii="Arial" w:hAnsi="Arial" w:cs="Arial"/>
          <w:sz w:val="21"/>
          <w:szCs w:val="21"/>
        </w:rPr>
        <w:t>DevTools</w:t>
      </w:r>
      <w:proofErr w:type="spellEnd"/>
      <w:r w:rsidRPr="00D90A1D">
        <w:rPr>
          <w:rFonts w:ascii="Arial" w:hAnsi="Arial" w:cs="Arial"/>
          <w:sz w:val="21"/>
          <w:szCs w:val="21"/>
        </w:rPr>
        <w:t>:</w:t>
      </w:r>
    </w:p>
    <w:p w:rsidR="00D90A1D" w:rsidRPr="00D90A1D" w:rsidRDefault="00E26A1C" w:rsidP="00D90A1D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sz w:val="21"/>
          <w:szCs w:val="21"/>
        </w:rPr>
      </w:pPr>
      <w:hyperlink r:id="rId7" w:tgtFrame="_blank" w:history="1">
        <w:r w:rsidR="00D90A1D" w:rsidRPr="00D90A1D">
          <w:rPr>
            <w:rStyle w:val="Hipervnculo"/>
            <w:rFonts w:ascii="Arial" w:hAnsi="Arial" w:cs="Arial"/>
            <w:color w:val="auto"/>
            <w:sz w:val="21"/>
            <w:szCs w:val="21"/>
          </w:rPr>
          <w:t xml:space="preserve">Safari </w:t>
        </w:r>
        <w:proofErr w:type="spellStart"/>
        <w:r w:rsidR="00D90A1D" w:rsidRPr="00D90A1D">
          <w:rPr>
            <w:rStyle w:val="Hipervnculo"/>
            <w:rFonts w:ascii="Arial" w:hAnsi="Arial" w:cs="Arial"/>
            <w:color w:val="auto"/>
            <w:sz w:val="21"/>
            <w:szCs w:val="21"/>
          </w:rPr>
          <w:t>for</w:t>
        </w:r>
        <w:proofErr w:type="spellEnd"/>
        <w:r w:rsidR="00D90A1D" w:rsidRPr="00D90A1D">
          <w:rPr>
            <w:rStyle w:val="Hipervnculo"/>
            <w:rFonts w:ascii="Arial" w:hAnsi="Arial" w:cs="Arial"/>
            <w:color w:val="auto"/>
            <w:sz w:val="21"/>
            <w:szCs w:val="21"/>
          </w:rPr>
          <w:t xml:space="preserve"> </w:t>
        </w:r>
        <w:proofErr w:type="spellStart"/>
        <w:r w:rsidR="00D90A1D" w:rsidRPr="00D90A1D">
          <w:rPr>
            <w:rStyle w:val="Hipervnculo"/>
            <w:rFonts w:ascii="Arial" w:hAnsi="Arial" w:cs="Arial"/>
            <w:color w:val="auto"/>
            <w:sz w:val="21"/>
            <w:szCs w:val="21"/>
          </w:rPr>
          <w:t>Developers</w:t>
        </w:r>
        <w:proofErr w:type="spellEnd"/>
      </w:hyperlink>
    </w:p>
    <w:p w:rsidR="00D90A1D" w:rsidRPr="00D90A1D" w:rsidRDefault="00D90A1D" w:rsidP="00D90A1D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sz w:val="21"/>
          <w:szCs w:val="21"/>
        </w:rPr>
      </w:pPr>
      <w:r w:rsidRPr="00D90A1D">
        <w:rPr>
          <w:rFonts w:ascii="Arial" w:hAnsi="Arial" w:cs="Arial"/>
          <w:sz w:val="21"/>
          <w:szCs w:val="21"/>
        </w:rPr>
        <w:t>Chrome o </w:t>
      </w:r>
      <w:hyperlink r:id="rId8" w:tgtFrame="_blank" w:history="1">
        <w:r w:rsidRPr="00D90A1D">
          <w:rPr>
            <w:rStyle w:val="Hipervnculo"/>
            <w:rFonts w:ascii="Arial" w:hAnsi="Arial" w:cs="Arial"/>
            <w:color w:val="auto"/>
            <w:sz w:val="21"/>
            <w:szCs w:val="21"/>
          </w:rPr>
          <w:t xml:space="preserve">Chrome </w:t>
        </w:r>
        <w:proofErr w:type="spellStart"/>
        <w:r w:rsidRPr="00D90A1D">
          <w:rPr>
            <w:rStyle w:val="Hipervnculo"/>
            <w:rFonts w:ascii="Arial" w:hAnsi="Arial" w:cs="Arial"/>
            <w:color w:val="auto"/>
            <w:sz w:val="21"/>
            <w:szCs w:val="21"/>
          </w:rPr>
          <w:t>for</w:t>
        </w:r>
        <w:proofErr w:type="spellEnd"/>
        <w:r w:rsidRPr="00D90A1D">
          <w:rPr>
            <w:rStyle w:val="Hipervnculo"/>
            <w:rFonts w:ascii="Arial" w:hAnsi="Arial" w:cs="Arial"/>
            <w:color w:val="auto"/>
            <w:sz w:val="21"/>
            <w:szCs w:val="21"/>
          </w:rPr>
          <w:t xml:space="preserve"> </w:t>
        </w:r>
        <w:proofErr w:type="spellStart"/>
        <w:r w:rsidRPr="00D90A1D">
          <w:rPr>
            <w:rStyle w:val="Hipervnculo"/>
            <w:rFonts w:ascii="Arial" w:hAnsi="Arial" w:cs="Arial"/>
            <w:color w:val="auto"/>
            <w:sz w:val="21"/>
            <w:szCs w:val="21"/>
          </w:rPr>
          <w:t>Developers</w:t>
        </w:r>
        <w:proofErr w:type="spellEnd"/>
      </w:hyperlink>
      <w:r w:rsidRPr="00D90A1D">
        <w:rPr>
          <w:rFonts w:ascii="Arial" w:hAnsi="Arial" w:cs="Arial"/>
          <w:sz w:val="21"/>
          <w:szCs w:val="21"/>
        </w:rPr>
        <w:br/>
        <w:t xml:space="preserve">Y otras más … </w:t>
      </w:r>
      <w:r w:rsidRPr="00D90A1D">
        <w:rPr>
          <w:rFonts w:ascii="Segoe UI Emoji" w:hAnsi="Segoe UI Emoji" w:cs="Segoe UI Emoji"/>
          <w:sz w:val="21"/>
          <w:szCs w:val="21"/>
        </w:rPr>
        <w:t>🤯</w:t>
      </w:r>
    </w:p>
    <w:p w:rsidR="00D90A1D" w:rsidRDefault="00D90A1D" w:rsidP="00D90A1D">
      <w:pPr>
        <w:jc w:val="both"/>
        <w:rPr>
          <w:sz w:val="24"/>
        </w:rPr>
      </w:pPr>
    </w:p>
    <w:p w:rsidR="00523C22" w:rsidRDefault="00523C22" w:rsidP="00D90A1D">
      <w:pPr>
        <w:jc w:val="both"/>
        <w:rPr>
          <w:sz w:val="24"/>
        </w:rPr>
      </w:pPr>
    </w:p>
    <w:p w:rsidR="00523C22" w:rsidRDefault="00523C22" w:rsidP="00D90A1D">
      <w:pPr>
        <w:jc w:val="both"/>
        <w:rPr>
          <w:sz w:val="24"/>
        </w:rPr>
      </w:pPr>
    </w:p>
    <w:p w:rsidR="00523C22" w:rsidRDefault="00523C22" w:rsidP="00D90A1D">
      <w:pPr>
        <w:jc w:val="both"/>
        <w:rPr>
          <w:sz w:val="24"/>
        </w:rPr>
      </w:pPr>
    </w:p>
    <w:p w:rsidR="00523C22" w:rsidRDefault="00523C22" w:rsidP="00D90A1D">
      <w:pPr>
        <w:jc w:val="both"/>
        <w:rPr>
          <w:sz w:val="24"/>
        </w:rPr>
      </w:pPr>
    </w:p>
    <w:p w:rsidR="00523C22" w:rsidRDefault="00523C22" w:rsidP="00D90A1D">
      <w:pPr>
        <w:jc w:val="both"/>
        <w:rPr>
          <w:sz w:val="24"/>
        </w:rPr>
      </w:pPr>
    </w:p>
    <w:p w:rsidR="00523C22" w:rsidRDefault="00523C22" w:rsidP="00D90A1D">
      <w:pPr>
        <w:jc w:val="both"/>
        <w:rPr>
          <w:sz w:val="24"/>
        </w:rPr>
      </w:pPr>
    </w:p>
    <w:p w:rsidR="00523C22" w:rsidRPr="00523C22" w:rsidRDefault="00523C22" w:rsidP="00D90A1D">
      <w:pPr>
        <w:jc w:val="both"/>
        <w:rPr>
          <w:b/>
          <w:sz w:val="36"/>
        </w:rPr>
      </w:pPr>
      <w:r w:rsidRPr="00523C22">
        <w:rPr>
          <w:b/>
          <w:sz w:val="36"/>
        </w:rPr>
        <w:t xml:space="preserve">Solución si no se crear el archivo </w:t>
      </w:r>
      <w:proofErr w:type="spellStart"/>
      <w:r w:rsidRPr="00523C22">
        <w:rPr>
          <w:b/>
          <w:sz w:val="36"/>
        </w:rPr>
        <w:t>css</w:t>
      </w:r>
      <w:proofErr w:type="spellEnd"/>
      <w:r w:rsidRPr="00523C22">
        <w:rPr>
          <w:b/>
          <w:sz w:val="36"/>
        </w:rPr>
        <w:t xml:space="preserve"> con todas las clases.</w:t>
      </w:r>
    </w:p>
    <w:p w:rsidR="00523C22" w:rsidRPr="00523C22" w:rsidRDefault="00523C22" w:rsidP="00523C2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523C22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EN ESTA CLASE ME ENCONTRÉ CON QUE NO SE ME REFLEJABAN LOS CAMBIOS EN CUANDO AL COLOR, LES COMPARTO LOS PASOS QUE SEGUI DESPUES DE BUSCAR UNA SOLUCIÓN:</w:t>
      </w:r>
    </w:p>
    <w:p w:rsidR="00523C22" w:rsidRPr="00523C22" w:rsidRDefault="00523C22" w:rsidP="00523C22">
      <w:pPr>
        <w:shd w:val="clear" w:color="auto" w:fill="24385B"/>
        <w:spacing w:after="0" w:line="240" w:lineRule="auto"/>
        <w:rPr>
          <w:rFonts w:ascii="Arial" w:eastAsia="Times New Roman" w:hAnsi="Arial" w:cs="Arial"/>
          <w:i/>
          <w:iCs/>
          <w:color w:val="BECDE3"/>
          <w:sz w:val="21"/>
          <w:szCs w:val="21"/>
          <w:lang w:eastAsia="es-CO"/>
        </w:rPr>
      </w:pPr>
      <w:r w:rsidRPr="00523C22">
        <w:rPr>
          <w:rFonts w:ascii="Arial" w:eastAsia="Times New Roman" w:hAnsi="Arial" w:cs="Arial"/>
          <w:i/>
          <w:iCs/>
          <w:color w:val="BECDE3"/>
          <w:sz w:val="21"/>
          <w:szCs w:val="21"/>
          <w:lang w:eastAsia="es-CO"/>
        </w:rPr>
        <w:t>(EN MI CASO TUVE QUE HACER TODO DESDE CERO, PERO DEPENDE DE CADA QUIEN SI LO HACE DESDE CERO O NO)</w:t>
      </w:r>
    </w:p>
    <w:p w:rsidR="00523C22" w:rsidRPr="00523C22" w:rsidRDefault="00523C22" w:rsidP="00523C2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523C22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1. CREE LA CARPETA DE MI PROYECTO Y DENTRO DE LA CARPETA EJECUTE LOS SIGUIENTES COMANDOS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npm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init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-y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npm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i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tailwindcss</w:t>
      </w:r>
      <w:proofErr w:type="spellEnd"/>
    </w:p>
    <w:p w:rsidR="00523C22" w:rsidRPr="00523C22" w:rsidRDefault="00523C22" w:rsidP="00523C2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523C22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2. AHORA ENTRAS A TU EDITOR DE CÓDIGO PREFERIDO Y CREAS UN DIRECTORIO: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r w:rsidRPr="00523C22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O"/>
        </w:rPr>
        <w:t>src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/estilos.css</w:t>
      </w:r>
    </w:p>
    <w:p w:rsidR="00523C22" w:rsidRPr="00523C22" w:rsidRDefault="00523C22" w:rsidP="00523C2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523C22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3. DENTRO DEL DIRECTORIO CREADO ANTERIORMENTE PONEMOS LAS SIGUIENTES LINEAS Y GUARDAMOS: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@</w:t>
      </w:r>
      <w:proofErr w:type="spellStart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tailwind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base;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@</w:t>
      </w:r>
      <w:proofErr w:type="spellStart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tailwind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components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;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@</w:t>
      </w:r>
      <w:proofErr w:type="spellStart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tailwind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utilities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;</w:t>
      </w:r>
    </w:p>
    <w:p w:rsidR="00523C22" w:rsidRPr="00523C22" w:rsidRDefault="00523C22" w:rsidP="00523C2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523C22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4.COMPILAMOS PARA CREAR NUESTRO ARCHIVO DE SALIDA</w:t>
      </w:r>
    </w:p>
    <w:p w:rsidR="00523C22" w:rsidRPr="00523C22" w:rsidRDefault="00523C22" w:rsidP="00523C2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ins w:id="0" w:author="Unknown">
        <w:r w:rsidRPr="00523C22">
          <w:rPr>
            <w:rFonts w:ascii="Arial" w:eastAsia="Times New Roman" w:hAnsi="Arial" w:cs="Arial"/>
            <w:b/>
            <w:bCs/>
            <w:color w:val="EFF3F8"/>
            <w:sz w:val="21"/>
            <w:szCs w:val="21"/>
            <w:lang w:eastAsia="es-CO"/>
          </w:rPr>
          <w:t>¡OJO AQUI! YA QUE EL ARCHIVO QUE SE GENERA (output.css) DEBE TENER MÁS DE 19,000 LINEAS</w:t>
        </w:r>
      </w:ins>
      <w:r w:rsidRPr="00523C22">
        <w:rPr>
          <w:rFonts w:ascii="Arial" w:eastAsia="Times New Roman" w:hAnsi="Arial" w:cs="Arial"/>
          <w:color w:val="EFF3F8"/>
          <w:sz w:val="21"/>
          <w:szCs w:val="21"/>
          <w:lang w:eastAsia="es-CO"/>
        </w:rPr>
        <w:br/>
        <w:t>(EN MI CASO SON LOS PASOS ENSEÑADOS EN LA CLASE, MI ARCHIVO GENERABA UNICAMENTE 418 LINEAS, LO CUAL POR LO QUE LEÍ, ES INCORRECTO)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npx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tailwindcss-cli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-i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src</w:t>
      </w:r>
      <w:proofErr w:type="spellEnd"/>
      <w:r w:rsidRPr="00523C22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O"/>
        </w:rPr>
        <w:t xml:space="preserve">/estilos.css -o </w:t>
      </w:r>
      <w:proofErr w:type="spellStart"/>
      <w:r w:rsidRPr="00523C22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O"/>
        </w:rPr>
        <w:t>public</w:t>
      </w:r>
      <w:proofErr w:type="spellEnd"/>
      <w:r w:rsidRPr="00523C22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O"/>
        </w:rPr>
        <w:t>/</w:t>
      </w: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output.css --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watch</w:t>
      </w:r>
      <w:proofErr w:type="spellEnd"/>
    </w:p>
    <w:p w:rsidR="00523C22" w:rsidRPr="00523C22" w:rsidRDefault="00523C22" w:rsidP="00523C2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523C22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5.CREAMOS NUETRO ARCHIVO index.html DENTRO DEL DIRECTORIO QUE SE CREO EN EL PASO ANTERIOR</w:t>
      </w:r>
      <w:r w:rsidRPr="00523C22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br/>
        <w:t>-&gt;</w:t>
      </w:r>
      <w:proofErr w:type="spellStart"/>
      <w:r w:rsidRPr="00523C22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public</w:t>
      </w:r>
      <w:proofErr w:type="spellEnd"/>
      <w:r w:rsidRPr="00523C22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&lt;- Y LLAMAMOS A LOS ESTILOS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O"/>
        </w:rPr>
        <w:t xml:space="preserve">&lt;!DOCTYPE </w:t>
      </w:r>
      <w:proofErr w:type="spellStart"/>
      <w:r w:rsidRPr="00523C2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O"/>
        </w:rPr>
        <w:t>html</w:t>
      </w:r>
      <w:proofErr w:type="spellEnd"/>
      <w:r w:rsidRPr="00523C2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O"/>
        </w:rPr>
        <w:t>&gt;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&lt;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html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lang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=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"es"</w:t>
      </w: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&gt;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&lt;head&gt;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</w:t>
      </w: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 xml:space="preserve">&lt;meta 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charset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=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"UTF-8"</w:t>
      </w: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&gt;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</w:t>
      </w: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 xml:space="preserve">&lt;meta 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name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=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"</w:t>
      </w:r>
      <w:proofErr w:type="spellStart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viewport</w:t>
      </w:r>
      <w:proofErr w:type="spellEnd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"</w:t>
      </w: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content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=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"</w:t>
      </w:r>
      <w:proofErr w:type="spellStart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width</w:t>
      </w:r>
      <w:proofErr w:type="spellEnd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=</w:t>
      </w:r>
      <w:proofErr w:type="spellStart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device-width</w:t>
      </w:r>
      <w:proofErr w:type="spellEnd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 xml:space="preserve">, </w:t>
      </w:r>
      <w:proofErr w:type="spellStart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initial-scale</w:t>
      </w:r>
      <w:proofErr w:type="spellEnd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=1.0"</w:t>
      </w: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&gt;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</w:t>
      </w: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&lt;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title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&gt;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Document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&lt;/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title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&gt;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</w:t>
      </w: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 xml:space="preserve">&lt;link 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rel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=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"</w:t>
      </w:r>
      <w:proofErr w:type="spellStart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stylesheet</w:t>
      </w:r>
      <w:proofErr w:type="spellEnd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"</w:t>
      </w: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href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=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"output.css"</w:t>
      </w: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&gt;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&lt;/head&gt;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&lt;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body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&gt;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</w:t>
      </w: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 xml:space="preserve">&lt;h1 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class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=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"mt-20"</w:t>
      </w: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&gt;</w:t>
      </w: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Hola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Tailwind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&lt;/h1&gt;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&lt;/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body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&gt;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&lt;/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html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&gt;</w:t>
      </w:r>
    </w:p>
    <w:p w:rsidR="00523C22" w:rsidRPr="00523C22" w:rsidRDefault="00523C22" w:rsidP="00523C2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523C22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6.AHORA EJECUTAMOS EL SIGUIENTE COMANDO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npx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tailwindcss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523C22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O"/>
        </w:rPr>
        <w:t>init</w:t>
      </w:r>
      <w:proofErr w:type="spellEnd"/>
    </w:p>
    <w:p w:rsidR="00523C22" w:rsidRPr="00523C22" w:rsidRDefault="00523C22" w:rsidP="00523C2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523C22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ESTE COMANDO NOS GENERARÁ EL ARCHIVO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tailwind.config.js</w:t>
      </w:r>
    </w:p>
    <w:p w:rsidR="00523C22" w:rsidRPr="00523C22" w:rsidRDefault="00523C22" w:rsidP="00523C2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523C22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7.DENTRO DE ESTE ARCHIVO DEBERÁ ESTAR LO SIGUIENTE (YO LO PUSE DE PRUEBA NO ES NECESARIO)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proofErr w:type="gramStart"/>
      <w:r w:rsidRPr="00523C2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O"/>
        </w:rPr>
        <w:t>module.exports</w:t>
      </w:r>
      <w:proofErr w:type="spellEnd"/>
      <w:proofErr w:type="gram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= 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{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purge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: 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[],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lastRenderedPageBreak/>
        <w:t xml:space="preserve"> 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theme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: 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{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extend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: 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{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 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colors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: 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{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   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danger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: 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'#ff5f40',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   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info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: 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{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      900: 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'#234e52',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      800: 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'#285e61',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    }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  },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},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fontFamily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: 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{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 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rale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: 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['</w:t>
      </w:r>
      <w:proofErr w:type="spellStart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Raleway</w:t>
      </w:r>
      <w:proofErr w:type="spellEnd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'],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  },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},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variants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: 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{},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plugins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: 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[],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}</w:t>
      </w:r>
    </w:p>
    <w:p w:rsidR="00523C22" w:rsidRPr="00523C22" w:rsidRDefault="00523C22" w:rsidP="00523C2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523C22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8. ¡NO OLVIDEN COMPILAR NUEVAMENTE EL CÓDIGO PARA ACTUALIZAR EL ARCHIVO CSS DE SALIDA!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npx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tailwindcss-cli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-i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src</w:t>
      </w:r>
      <w:proofErr w:type="spellEnd"/>
      <w:r w:rsidRPr="00523C22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O"/>
        </w:rPr>
        <w:t xml:space="preserve">/estilos.css -o </w:t>
      </w:r>
      <w:proofErr w:type="spellStart"/>
      <w:r w:rsidRPr="00523C22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O"/>
        </w:rPr>
        <w:t>public</w:t>
      </w:r>
      <w:proofErr w:type="spellEnd"/>
      <w:r w:rsidRPr="00523C22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O"/>
        </w:rPr>
        <w:t>/</w:t>
      </w:r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output.css --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watch</w:t>
      </w:r>
      <w:proofErr w:type="spellEnd"/>
    </w:p>
    <w:p w:rsidR="00523C22" w:rsidRPr="00523C22" w:rsidRDefault="00523C22" w:rsidP="00523C2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523C22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9. UNA VEZ COMPILADO Y ACTUALIZADO NUESTRO ARCHIVO CSS DE SALIDA, HACEMOS UNA PRUEBA PARA VERIFICAR QUE YA ESTE FUNCIONANDO TODO CORRECTO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&lt;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body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&gt;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 xml:space="preserve">&lt;h1 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class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=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"</w:t>
      </w:r>
      <w:proofErr w:type="spellStart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text-danger</w:t>
      </w:r>
      <w:proofErr w:type="spellEnd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"</w:t>
      </w: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&gt;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Lorem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,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ipsum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gram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dolor.</w:t>
      </w: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&lt;</w:t>
      </w:r>
      <w:proofErr w:type="gram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/h1&gt;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 xml:space="preserve">&lt;h2 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class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=</w:t>
      </w:r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 xml:space="preserve">"bg-yellow-500 </w:t>
      </w:r>
      <w:proofErr w:type="spellStart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text-white</w:t>
      </w:r>
      <w:proofErr w:type="spellEnd"/>
      <w:r w:rsidRPr="00523C2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"</w:t>
      </w: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&gt;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Lorem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, </w:t>
      </w:r>
      <w:proofErr w:type="spell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ipsum</w:t>
      </w:r>
      <w:proofErr w:type="spellEnd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gramStart"/>
      <w:r w:rsidRPr="00523C2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dolor.</w:t>
      </w: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&lt;</w:t>
      </w:r>
      <w:proofErr w:type="gram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/h2&gt;</w:t>
      </w:r>
    </w:p>
    <w:p w:rsidR="00523C22" w:rsidRPr="00523C22" w:rsidRDefault="00523C22" w:rsidP="00523C2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&lt;/</w:t>
      </w:r>
      <w:proofErr w:type="spellStart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body</w:t>
      </w:r>
      <w:proofErr w:type="spellEnd"/>
      <w:r w:rsidRPr="00523C22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O"/>
        </w:rPr>
        <w:t>&gt;</w:t>
      </w:r>
    </w:p>
    <w:p w:rsidR="00523C22" w:rsidRPr="00523C22" w:rsidRDefault="00523C22" w:rsidP="00523C2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523C22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 xml:space="preserve">¡Y LISTO, </w:t>
      </w:r>
      <w:proofErr w:type="gramStart"/>
      <w:r w:rsidRPr="00523C22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CON ESTOS PASOS A MI ME FUNCIONÓ, ADICIONAL A ESTO LES COMPARTO LA DOCUMENTACIÓN DE LA QUE SAQUE ESTOS PASOS POR SI GUSTAN VERIFICARLOS, SALUDOS!</w:t>
      </w:r>
      <w:proofErr w:type="gramEnd"/>
    </w:p>
    <w:p w:rsidR="00523C22" w:rsidRPr="00523C22" w:rsidRDefault="00E26A1C" w:rsidP="00523C2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hyperlink r:id="rId9" w:anchor="ejemplos" w:tgtFrame="_blank" w:history="1">
        <w:r w:rsidR="00523C22" w:rsidRPr="00523C22">
          <w:rPr>
            <w:rFonts w:ascii="Arial" w:eastAsia="Times New Roman" w:hAnsi="Arial" w:cs="Arial"/>
            <w:color w:val="33B1FF"/>
            <w:sz w:val="21"/>
            <w:szCs w:val="21"/>
            <w:u w:val="single"/>
            <w:lang w:eastAsia="es-CO"/>
          </w:rPr>
          <w:t>DOCUMENTACIÓN - PASOS A SEGUIR PARA INSTALACIÓN Y PRIMEROS PASOS TAILWIND CSS</w:t>
        </w:r>
      </w:hyperlink>
    </w:p>
    <w:p w:rsidR="00523C22" w:rsidRDefault="00523C22" w:rsidP="00D90A1D">
      <w:pPr>
        <w:jc w:val="both"/>
        <w:rPr>
          <w:sz w:val="24"/>
        </w:rPr>
      </w:pPr>
    </w:p>
    <w:p w:rsidR="00AA17D1" w:rsidRDefault="00AA17D1" w:rsidP="00D90A1D">
      <w:pPr>
        <w:jc w:val="both"/>
        <w:rPr>
          <w:sz w:val="24"/>
        </w:rPr>
      </w:pPr>
    </w:p>
    <w:p w:rsidR="00AA17D1" w:rsidRDefault="00AA17D1" w:rsidP="00AA17D1">
      <w:pPr>
        <w:jc w:val="center"/>
        <w:rPr>
          <w:b/>
          <w:sz w:val="32"/>
        </w:rPr>
      </w:pPr>
      <w:r w:rsidRPr="00AA17D1">
        <w:rPr>
          <w:b/>
          <w:sz w:val="32"/>
        </w:rPr>
        <w:t>COLORES</w:t>
      </w:r>
    </w:p>
    <w:p w:rsidR="00AA17D1" w:rsidRDefault="00AA17D1" w:rsidP="00AA17D1">
      <w:pPr>
        <w:jc w:val="center"/>
        <w:rPr>
          <w:b/>
          <w:sz w:val="32"/>
        </w:rPr>
      </w:pPr>
    </w:p>
    <w:p w:rsidR="00AA17D1" w:rsidRDefault="00AA17D1" w:rsidP="00AA17D1">
      <w:pPr>
        <w:jc w:val="both"/>
        <w:rPr>
          <w:sz w:val="24"/>
        </w:rPr>
      </w:pPr>
      <w:r>
        <w:rPr>
          <w:sz w:val="24"/>
        </w:rPr>
        <w:t>Para los colores tenesmo las siguientes clases, recordar que las vistas son algunas.</w:t>
      </w:r>
    </w:p>
    <w:p w:rsidR="00AA17D1" w:rsidRPr="00AA17D1" w:rsidRDefault="00AA17D1" w:rsidP="00AA1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A17D1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AA17D1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AA17D1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AA17D1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AA17D1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AA17D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"w-1/5 p-4 bg-blue-800"</w:t>
      </w:r>
      <w:r w:rsidRPr="00AA17D1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AA17D1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x</w:t>
      </w:r>
      <w:r w:rsidRPr="00AA17D1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AA17D1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AA17D1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AA17D1" w:rsidRDefault="00AA17D1" w:rsidP="00AA17D1">
      <w:pPr>
        <w:jc w:val="both"/>
        <w:rPr>
          <w:sz w:val="24"/>
        </w:rPr>
      </w:pPr>
    </w:p>
    <w:p w:rsidR="00AA17D1" w:rsidRDefault="00AA17D1" w:rsidP="00AA17D1">
      <w:pPr>
        <w:jc w:val="both"/>
        <w:rPr>
          <w:sz w:val="24"/>
        </w:rPr>
      </w:pPr>
      <w:r>
        <w:rPr>
          <w:sz w:val="24"/>
        </w:rPr>
        <w:t xml:space="preserve">Donde bg-blue-800 es el color de </w:t>
      </w:r>
      <w:proofErr w:type="spellStart"/>
      <w:r>
        <w:rPr>
          <w:sz w:val="24"/>
        </w:rPr>
        <w:t>backgroud</w:t>
      </w:r>
      <w:proofErr w:type="spellEnd"/>
      <w:r>
        <w:rPr>
          <w:sz w:val="24"/>
        </w:rPr>
        <w:t xml:space="preserve"> blue con la intensidad 800 del azul.</w:t>
      </w:r>
    </w:p>
    <w:p w:rsidR="00AA17D1" w:rsidRPr="00AA17D1" w:rsidRDefault="00AA17D1" w:rsidP="00AA1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A17D1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AA17D1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AA17D1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AA17D1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AA17D1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AA17D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"border-blue-500 w-full </w:t>
      </w:r>
      <w:proofErr w:type="gramStart"/>
      <w:r w:rsidRPr="00AA17D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sm:w</w:t>
      </w:r>
      <w:proofErr w:type="gramEnd"/>
      <w:r w:rsidRPr="00AA17D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-1/2 md:w-1/3 lg:w-1/4 </w:t>
      </w:r>
      <w:proofErr w:type="spellStart"/>
      <w:r w:rsidRPr="00AA17D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xl:w-full</w:t>
      </w:r>
      <w:proofErr w:type="spellEnd"/>
      <w:r w:rsidRPr="00AA17D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 p-4 bg-green-500 mb-1"</w:t>
      </w:r>
      <w:r w:rsidRPr="00AA17D1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AA17D1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x</w:t>
      </w:r>
      <w:r w:rsidRPr="00AA17D1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AA17D1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AA17D1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AA17D1" w:rsidRDefault="00AA17D1" w:rsidP="00AA17D1">
      <w:pPr>
        <w:jc w:val="both"/>
        <w:rPr>
          <w:sz w:val="24"/>
        </w:rPr>
      </w:pPr>
    </w:p>
    <w:p w:rsidR="00AA17D1" w:rsidRDefault="00AA17D1" w:rsidP="00AA17D1">
      <w:pPr>
        <w:jc w:val="both"/>
        <w:rPr>
          <w:sz w:val="24"/>
        </w:rPr>
      </w:pPr>
      <w:r>
        <w:rPr>
          <w:sz w:val="24"/>
        </w:rPr>
        <w:lastRenderedPageBreak/>
        <w:t xml:space="preserve">También podemos utilizar la propiedad border-blue-800 que cumple las mismas características del anterior un </w:t>
      </w:r>
      <w:proofErr w:type="spellStart"/>
      <w:r>
        <w:rPr>
          <w:sz w:val="24"/>
        </w:rPr>
        <w:t>border</w:t>
      </w:r>
      <w:proofErr w:type="spellEnd"/>
      <w:r>
        <w:rPr>
          <w:sz w:val="24"/>
        </w:rPr>
        <w:t xml:space="preserve"> blue con intensidad de 500.</w:t>
      </w:r>
    </w:p>
    <w:p w:rsidR="00AA17D1" w:rsidRDefault="00AA17D1" w:rsidP="00AA17D1">
      <w:pPr>
        <w:jc w:val="both"/>
        <w:rPr>
          <w:sz w:val="24"/>
        </w:rPr>
      </w:pPr>
    </w:p>
    <w:p w:rsidR="00AA17D1" w:rsidRPr="00AA17D1" w:rsidRDefault="00AA17D1" w:rsidP="00AA1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A17D1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r w:rsidRPr="00AA17D1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input</w:t>
      </w:r>
      <w:r w:rsidRPr="00AA17D1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AA17D1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AA17D1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AA17D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"placeholder-green-300"</w:t>
      </w:r>
      <w:r w:rsidRPr="00AA17D1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AA17D1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placeholder</w:t>
      </w:r>
      <w:proofErr w:type="spellEnd"/>
      <w:r w:rsidRPr="00AA17D1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AA17D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AA17D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johann</w:t>
      </w:r>
      <w:proofErr w:type="spellEnd"/>
      <w:r w:rsidRPr="00AA17D1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AA17D1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AA17D1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/&gt;</w:t>
      </w:r>
    </w:p>
    <w:p w:rsidR="00AA17D1" w:rsidRDefault="00AA17D1" w:rsidP="00AA17D1">
      <w:pPr>
        <w:jc w:val="both"/>
        <w:rPr>
          <w:sz w:val="24"/>
        </w:rPr>
      </w:pPr>
    </w:p>
    <w:p w:rsidR="00251B40" w:rsidRDefault="00251B40" w:rsidP="00AA17D1">
      <w:pPr>
        <w:jc w:val="both"/>
        <w:rPr>
          <w:sz w:val="24"/>
        </w:rPr>
      </w:pPr>
    </w:p>
    <w:p w:rsidR="00251B40" w:rsidRPr="00251B40" w:rsidRDefault="00251B40" w:rsidP="00251B40">
      <w:pPr>
        <w:jc w:val="center"/>
        <w:rPr>
          <w:b/>
          <w:sz w:val="36"/>
        </w:rPr>
      </w:pPr>
      <w:r w:rsidRPr="00251B40">
        <w:rPr>
          <w:b/>
          <w:sz w:val="36"/>
        </w:rPr>
        <w:t>GRID BÁSICO</w:t>
      </w:r>
    </w:p>
    <w:p w:rsidR="00AA17D1" w:rsidRDefault="00251B40" w:rsidP="00AA17D1">
      <w:pPr>
        <w:jc w:val="both"/>
        <w:rPr>
          <w:sz w:val="24"/>
        </w:rPr>
      </w:pPr>
      <w:r>
        <w:rPr>
          <w:sz w:val="24"/>
        </w:rPr>
        <w:t xml:space="preserve">Vamos a utilizar </w:t>
      </w:r>
      <w:proofErr w:type="spellStart"/>
      <w:r>
        <w:rPr>
          <w:sz w:val="24"/>
        </w:rPr>
        <w:t>flex</w:t>
      </w:r>
      <w:proofErr w:type="spellEnd"/>
      <w:r>
        <w:rPr>
          <w:sz w:val="24"/>
        </w:rPr>
        <w:t xml:space="preserve"> para crear nuestros propios </w:t>
      </w:r>
      <w:proofErr w:type="spellStart"/>
      <w:r>
        <w:rPr>
          <w:sz w:val="24"/>
        </w:rPr>
        <w:t>grid</w:t>
      </w:r>
      <w:proofErr w:type="spellEnd"/>
      <w:r w:rsidR="00955609">
        <w:rPr>
          <w:sz w:val="24"/>
        </w:rPr>
        <w:t>.</w:t>
      </w:r>
    </w:p>
    <w:p w:rsidR="00955609" w:rsidRDefault="00955609" w:rsidP="00AA17D1">
      <w:pPr>
        <w:jc w:val="both"/>
        <w:rPr>
          <w:sz w:val="24"/>
        </w:rPr>
      </w:pPr>
    </w:p>
    <w:p w:rsidR="00955609" w:rsidRPr="00955609" w:rsidRDefault="00955609" w:rsidP="009556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5560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5560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95560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55609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955609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flex</w:t>
      </w:r>
      <w:proofErr w:type="spellEnd"/>
      <w:r w:rsidRPr="00955609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 w-full gap-1"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955609" w:rsidRPr="00955609" w:rsidRDefault="00955609" w:rsidP="009556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5560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5560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95560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55609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"w-1/5 p-4 bg-blue-800"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x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95560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955609" w:rsidRPr="00955609" w:rsidRDefault="00955609" w:rsidP="009556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5560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5560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95560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55609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"w-1/5 p-4 bg-blue-600"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x 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95560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955609" w:rsidRPr="00955609" w:rsidRDefault="00955609" w:rsidP="009556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5560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5560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95560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55609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"w-1/5 p-4 bg-blue-300"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x 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95560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955609" w:rsidRPr="00955609" w:rsidRDefault="00955609" w:rsidP="009556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5560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5560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95560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55609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"w-1/5 p-4 bg-blue-100"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x 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95560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955609" w:rsidRPr="00955609" w:rsidRDefault="00955609" w:rsidP="009556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5560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55609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95560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55609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"w-1/5 p-4 bg-blue-200"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x 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95560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955609" w:rsidRPr="00955609" w:rsidRDefault="00955609" w:rsidP="009556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5560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95560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955609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955609" w:rsidRDefault="00955609" w:rsidP="00AA17D1">
      <w:pPr>
        <w:jc w:val="both"/>
        <w:rPr>
          <w:sz w:val="24"/>
        </w:rPr>
      </w:pPr>
    </w:p>
    <w:p w:rsidR="00955609" w:rsidRDefault="00955609" w:rsidP="00AA17D1">
      <w:pPr>
        <w:jc w:val="both"/>
        <w:rPr>
          <w:sz w:val="24"/>
        </w:rPr>
      </w:pPr>
      <w:r>
        <w:rPr>
          <w:sz w:val="24"/>
        </w:rPr>
        <w:t xml:space="preserve">Donde </w:t>
      </w:r>
      <w:proofErr w:type="spellStart"/>
      <w:r>
        <w:rPr>
          <w:sz w:val="24"/>
        </w:rPr>
        <w:t>flex</w:t>
      </w:r>
      <w:proofErr w:type="spellEnd"/>
      <w:r>
        <w:rPr>
          <w:sz w:val="24"/>
        </w:rPr>
        <w:t xml:space="preserve"> hace referencia a display: </w:t>
      </w:r>
      <w:proofErr w:type="spellStart"/>
      <w:r>
        <w:rPr>
          <w:sz w:val="24"/>
        </w:rPr>
        <w:t>flex</w:t>
      </w:r>
      <w:proofErr w:type="spellEnd"/>
      <w:r>
        <w:rPr>
          <w:sz w:val="24"/>
        </w:rPr>
        <w:t>, gap-1 = gap: 0.25</w:t>
      </w:r>
      <w:proofErr w:type="gramStart"/>
      <w:r>
        <w:rPr>
          <w:sz w:val="24"/>
        </w:rPr>
        <w:t>rem ,</w:t>
      </w:r>
      <w:proofErr w:type="gramEnd"/>
      <w:r>
        <w:rPr>
          <w:sz w:val="24"/>
        </w:rPr>
        <w:t xml:space="preserve"> w-full = </w:t>
      </w:r>
      <w:proofErr w:type="spellStart"/>
      <w:r>
        <w:rPr>
          <w:sz w:val="24"/>
        </w:rPr>
        <w:t>width</w:t>
      </w:r>
      <w:proofErr w:type="spellEnd"/>
      <w:r>
        <w:rPr>
          <w:sz w:val="24"/>
        </w:rPr>
        <w:t>: 100%</w:t>
      </w:r>
    </w:p>
    <w:p w:rsidR="008E5160" w:rsidRDefault="008E5160" w:rsidP="00AA17D1">
      <w:pPr>
        <w:jc w:val="both"/>
        <w:rPr>
          <w:sz w:val="24"/>
        </w:rPr>
      </w:pPr>
    </w:p>
    <w:p w:rsidR="008E5160" w:rsidRPr="008E5160" w:rsidRDefault="008E5160" w:rsidP="008E51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8E51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8E516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flex</w:t>
      </w:r>
      <w:proofErr w:type="spellEnd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 </w:t>
      </w:r>
      <w:proofErr w:type="spellStart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flex-wrap</w:t>
      </w:r>
      <w:proofErr w:type="spellEnd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 gap-1 m-4 w-full"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8E5160" w:rsidRPr="008E5160" w:rsidRDefault="008E5160" w:rsidP="008E51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8E51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8E516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"w-full </w:t>
      </w:r>
      <w:proofErr w:type="gramStart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sm:w</w:t>
      </w:r>
      <w:proofErr w:type="gramEnd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-1/2 md:w-1/3 lg:w-1/4 </w:t>
      </w:r>
      <w:proofErr w:type="spellStart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xl:w-full</w:t>
      </w:r>
      <w:proofErr w:type="spellEnd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 p-4 bg-green-500 mb-1"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x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8E5160" w:rsidRPr="008E5160" w:rsidRDefault="008E5160" w:rsidP="008E51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8E51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8E516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"w-full </w:t>
      </w:r>
      <w:proofErr w:type="gramStart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sm:w</w:t>
      </w:r>
      <w:proofErr w:type="gramEnd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-1/2 md:w-1/3 lg:w-1/4 xl:w-1/6 p-4 bg-green-500 mb-1"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x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8E5160" w:rsidRPr="008E5160" w:rsidRDefault="008E5160" w:rsidP="008E51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8E51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8E516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"w-full </w:t>
      </w:r>
      <w:proofErr w:type="gramStart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sm:w</w:t>
      </w:r>
      <w:proofErr w:type="gramEnd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-1/2 md:w-1/3 lg:w-1/4 xl:w-1/6 p-4 bg-green-500 mb-1"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x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8E5160" w:rsidRPr="008E5160" w:rsidRDefault="008E5160" w:rsidP="008E51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8E51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8E516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"w-full </w:t>
      </w:r>
      <w:proofErr w:type="gramStart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sm:w</w:t>
      </w:r>
      <w:proofErr w:type="gramEnd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-1/2 md:w-1/3 lg:w-1/4 xl:w-1/6 p-4 bg-green-500 mb-1"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x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8E5160" w:rsidRPr="008E5160" w:rsidRDefault="008E5160" w:rsidP="008E51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8E51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8E516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"w-full </w:t>
      </w:r>
      <w:proofErr w:type="gramStart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sm:w</w:t>
      </w:r>
      <w:proofErr w:type="gramEnd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-1/2 md:w-1/3 lg:w-1/4 xl:w-1/6 p-4 bg-green-500 mb-1"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x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8E5160" w:rsidRPr="008E5160" w:rsidRDefault="008E5160" w:rsidP="008E51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8E5160" w:rsidRDefault="008E5160" w:rsidP="00AA17D1">
      <w:pPr>
        <w:jc w:val="both"/>
        <w:rPr>
          <w:sz w:val="24"/>
        </w:rPr>
      </w:pPr>
    </w:p>
    <w:p w:rsidR="00955609" w:rsidRDefault="00955609" w:rsidP="00AA17D1">
      <w:pPr>
        <w:jc w:val="both"/>
        <w:rPr>
          <w:sz w:val="24"/>
        </w:rPr>
      </w:pPr>
    </w:p>
    <w:p w:rsidR="008E5160" w:rsidRDefault="008E5160" w:rsidP="00AA17D1">
      <w:pPr>
        <w:jc w:val="both"/>
        <w:rPr>
          <w:sz w:val="24"/>
        </w:rPr>
      </w:pPr>
    </w:p>
    <w:p w:rsidR="008E5160" w:rsidRDefault="008E5160" w:rsidP="00AA17D1">
      <w:pPr>
        <w:jc w:val="both"/>
        <w:rPr>
          <w:sz w:val="24"/>
        </w:rPr>
      </w:pPr>
    </w:p>
    <w:p w:rsidR="00955609" w:rsidRDefault="00955609" w:rsidP="00955609">
      <w:pPr>
        <w:jc w:val="center"/>
        <w:rPr>
          <w:b/>
          <w:sz w:val="32"/>
        </w:rPr>
      </w:pPr>
      <w:r w:rsidRPr="00955609">
        <w:rPr>
          <w:b/>
          <w:sz w:val="32"/>
        </w:rPr>
        <w:lastRenderedPageBreak/>
        <w:t>DIMENSIONES Y ESPACIOS</w:t>
      </w:r>
    </w:p>
    <w:p w:rsidR="00955609" w:rsidRDefault="00955609" w:rsidP="00955609">
      <w:pPr>
        <w:jc w:val="center"/>
        <w:rPr>
          <w:b/>
          <w:sz w:val="32"/>
        </w:rPr>
      </w:pPr>
    </w:p>
    <w:p w:rsidR="00955609" w:rsidRDefault="008E5160" w:rsidP="00955609">
      <w:pPr>
        <w:jc w:val="both"/>
        <w:rPr>
          <w:sz w:val="24"/>
        </w:rPr>
      </w:pPr>
      <w:r>
        <w:rPr>
          <w:sz w:val="24"/>
        </w:rPr>
        <w:t xml:space="preserve">En estos enlaces podemos encontrar toda la referencia para el ancho, largo, </w:t>
      </w:r>
      <w:proofErr w:type="spellStart"/>
      <w:r>
        <w:rPr>
          <w:sz w:val="24"/>
        </w:rPr>
        <w:t>padding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margin</w:t>
      </w:r>
      <w:proofErr w:type="spellEnd"/>
      <w:r>
        <w:rPr>
          <w:sz w:val="24"/>
        </w:rPr>
        <w:t>.</w:t>
      </w:r>
    </w:p>
    <w:p w:rsidR="008E5160" w:rsidRPr="008E5160" w:rsidRDefault="008E5160" w:rsidP="008E5160">
      <w:pPr>
        <w:jc w:val="both"/>
        <w:rPr>
          <w:color w:val="000000" w:themeColor="text1"/>
          <w:sz w:val="24"/>
        </w:rPr>
      </w:pPr>
    </w:p>
    <w:p w:rsidR="008E5160" w:rsidRPr="008E5160" w:rsidRDefault="008E5160" w:rsidP="008E516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8E5160">
        <w:rPr>
          <w:rFonts w:ascii="Arial" w:hAnsi="Arial" w:cs="Arial"/>
          <w:b/>
          <w:color w:val="000000" w:themeColor="text1"/>
          <w:sz w:val="21"/>
          <w:szCs w:val="21"/>
        </w:rPr>
        <w:t>Aquí pueden ver los anchos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hyperlink r:id="rId10" w:history="1">
        <w:r w:rsidRPr="007C4BC2">
          <w:rPr>
            <w:rStyle w:val="Hipervnculo"/>
            <w:rFonts w:ascii="Arial" w:hAnsi="Arial" w:cs="Arial"/>
            <w:sz w:val="21"/>
            <w:szCs w:val="21"/>
          </w:rPr>
          <w:t>https://tailwindcss.com/docs/width</w:t>
        </w:r>
      </w:hyperlink>
    </w:p>
    <w:p w:rsidR="008E5160" w:rsidRPr="008E5160" w:rsidRDefault="008E5160" w:rsidP="008E516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8E5160">
        <w:rPr>
          <w:rFonts w:ascii="Arial" w:hAnsi="Arial" w:cs="Arial"/>
          <w:b/>
          <w:color w:val="000000" w:themeColor="text1"/>
          <w:sz w:val="21"/>
          <w:szCs w:val="21"/>
        </w:rPr>
        <w:t xml:space="preserve">Aquí pueden ver los </w:t>
      </w:r>
      <w:proofErr w:type="spellStart"/>
      <w:r w:rsidRPr="008E5160">
        <w:rPr>
          <w:rFonts w:ascii="Arial" w:hAnsi="Arial" w:cs="Arial"/>
          <w:b/>
          <w:color w:val="000000" w:themeColor="text1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hyperlink r:id="rId11" w:tgtFrame="_blank" w:history="1">
        <w:r w:rsidRPr="008E5160">
          <w:rPr>
            <w:rStyle w:val="Hipervnculo"/>
            <w:rFonts w:ascii="Arial" w:hAnsi="Arial" w:cs="Arial"/>
            <w:color w:val="000000" w:themeColor="text1"/>
            <w:sz w:val="21"/>
            <w:szCs w:val="21"/>
          </w:rPr>
          <w:t>https://tailwindcss.com/docs/padding</w:t>
        </w:r>
      </w:hyperlink>
    </w:p>
    <w:p w:rsidR="008E5160" w:rsidRPr="008E5160" w:rsidRDefault="008E5160" w:rsidP="008E516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8E5160">
        <w:rPr>
          <w:rFonts w:ascii="Arial" w:hAnsi="Arial" w:cs="Arial"/>
          <w:b/>
          <w:color w:val="000000" w:themeColor="text1"/>
          <w:sz w:val="21"/>
          <w:szCs w:val="21"/>
        </w:rPr>
        <w:t xml:space="preserve">Aquí pueden ver los </w:t>
      </w:r>
      <w:proofErr w:type="spellStart"/>
      <w:r w:rsidRPr="008E5160">
        <w:rPr>
          <w:rFonts w:ascii="Arial" w:hAnsi="Arial" w:cs="Arial"/>
          <w:b/>
          <w:color w:val="000000" w:themeColor="text1"/>
          <w:sz w:val="21"/>
          <w:szCs w:val="21"/>
        </w:rPr>
        <w:t>margin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hyperlink r:id="rId12" w:history="1">
        <w:r w:rsidRPr="007C4BC2">
          <w:rPr>
            <w:rStyle w:val="Hipervnculo"/>
            <w:rFonts w:ascii="Arial" w:hAnsi="Arial" w:cs="Arial"/>
            <w:sz w:val="21"/>
            <w:szCs w:val="21"/>
          </w:rPr>
          <w:t>https://tailwindcss.com/docs/margin</w:t>
        </w:r>
      </w:hyperlink>
    </w:p>
    <w:p w:rsidR="008E5160" w:rsidRDefault="008E5160" w:rsidP="00955609">
      <w:pPr>
        <w:jc w:val="both"/>
        <w:rPr>
          <w:sz w:val="24"/>
        </w:rPr>
      </w:pPr>
    </w:p>
    <w:p w:rsidR="008E5160" w:rsidRDefault="008E5160" w:rsidP="00955609">
      <w:pPr>
        <w:jc w:val="both"/>
        <w:rPr>
          <w:sz w:val="24"/>
        </w:rPr>
      </w:pPr>
    </w:p>
    <w:p w:rsidR="008E5160" w:rsidRPr="008E5160" w:rsidRDefault="008E5160" w:rsidP="008E51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8E51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8E516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flex</w:t>
      </w:r>
      <w:proofErr w:type="spellEnd"/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 w-full gap-1"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8E5160" w:rsidRPr="008E5160" w:rsidRDefault="008E5160" w:rsidP="008E51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8E51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8E516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"w-1/5 p-4 bg-blue-800"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x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8E5160" w:rsidRPr="008E5160" w:rsidRDefault="008E5160" w:rsidP="008E51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8E51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8E516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"w-1/5 p-4 bg-blue-600"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x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8E5160" w:rsidRPr="008E5160" w:rsidRDefault="008E5160" w:rsidP="008E51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8E51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8E516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"w-1/5 p-4 bg-blue-300"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x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8E5160" w:rsidRPr="008E5160" w:rsidRDefault="008E5160" w:rsidP="008E51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8E51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8E516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"w-1/5 p-4 bg-blue-100"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x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8E5160" w:rsidRPr="008E5160" w:rsidRDefault="008E5160" w:rsidP="008E51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8E516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8E516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8E516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"w-1/5 p-4 bg-blue-200"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x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8E5160" w:rsidRPr="008E5160" w:rsidRDefault="008E5160" w:rsidP="008E516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E516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8E516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8E516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8E5160" w:rsidRDefault="008E5160" w:rsidP="00955609">
      <w:pPr>
        <w:jc w:val="both"/>
        <w:rPr>
          <w:sz w:val="24"/>
        </w:rPr>
      </w:pPr>
    </w:p>
    <w:p w:rsidR="008E5160" w:rsidRDefault="008E5160" w:rsidP="00955609">
      <w:pPr>
        <w:jc w:val="both"/>
        <w:rPr>
          <w:sz w:val="24"/>
        </w:rPr>
      </w:pPr>
    </w:p>
    <w:p w:rsidR="008E5160" w:rsidRDefault="008E5160" w:rsidP="008E5160">
      <w:pPr>
        <w:jc w:val="center"/>
        <w:rPr>
          <w:b/>
          <w:sz w:val="32"/>
        </w:rPr>
      </w:pPr>
      <w:r w:rsidRPr="008E5160">
        <w:rPr>
          <w:b/>
          <w:sz w:val="32"/>
        </w:rPr>
        <w:t>CAMBIANDO LAS PROPIEDADES DE TIPOGRAFÍA</w:t>
      </w:r>
    </w:p>
    <w:p w:rsidR="008E5160" w:rsidRDefault="008E5160" w:rsidP="008E5160">
      <w:pPr>
        <w:jc w:val="center"/>
        <w:rPr>
          <w:b/>
          <w:sz w:val="32"/>
        </w:rPr>
      </w:pPr>
    </w:p>
    <w:p w:rsidR="008E5160" w:rsidRPr="00E26A1C" w:rsidRDefault="008E5160" w:rsidP="00E26A1C">
      <w:pPr>
        <w:rPr>
          <w:color w:val="FFFFFF" w:themeColor="background1"/>
        </w:rPr>
      </w:pPr>
      <w:r w:rsidRPr="00E26A1C">
        <w:rPr>
          <w:rFonts w:ascii="Arial" w:hAnsi="Arial" w:cs="Arial"/>
          <w:color w:val="FFFFFF" w:themeColor="background1"/>
          <w:sz w:val="21"/>
          <w:szCs w:val="21"/>
          <w:shd w:val="clear" w:color="auto" w:fill="24385B"/>
        </w:rPr>
        <w:t>&lt;h1&gt;3.3 Cambiando las propiedades de la tipografía&lt;/h1&gt;</w:t>
      </w:r>
    </w:p>
    <w:p w:rsidR="008E5160" w:rsidRPr="00E26A1C" w:rsidRDefault="008E5160" w:rsidP="00E26A1C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E26A1C">
        <w:rPr>
          <w:rFonts w:ascii="Arial" w:hAnsi="Arial" w:cs="Arial"/>
          <w:color w:val="000000" w:themeColor="text1"/>
          <w:sz w:val="21"/>
          <w:szCs w:val="21"/>
        </w:rPr>
        <w:t>Se puede cambiar:</w:t>
      </w:r>
    </w:p>
    <w:p w:rsidR="008E5160" w:rsidRPr="00E26A1C" w:rsidRDefault="008E5160" w:rsidP="00E26A1C">
      <w:pPr>
        <w:numPr>
          <w:ilvl w:val="0"/>
          <w:numId w:val="4"/>
        </w:numPr>
        <w:spacing w:after="0" w:line="240" w:lineRule="auto"/>
        <w:ind w:left="0"/>
        <w:rPr>
          <w:rFonts w:ascii="Arial" w:hAnsi="Arial" w:cs="Arial"/>
          <w:color w:val="000000" w:themeColor="text1"/>
          <w:sz w:val="21"/>
          <w:szCs w:val="21"/>
        </w:rPr>
      </w:pPr>
      <w:r w:rsidRPr="00E26A1C">
        <w:rPr>
          <w:rFonts w:ascii="Arial" w:hAnsi="Arial" w:cs="Arial"/>
          <w:color w:val="000000" w:themeColor="text1"/>
          <w:sz w:val="21"/>
          <w:szCs w:val="21"/>
        </w:rPr>
        <w:t>Tipo de letra.</w:t>
      </w:r>
    </w:p>
    <w:p w:rsidR="008E5160" w:rsidRPr="00E26A1C" w:rsidRDefault="008E5160" w:rsidP="00E26A1C">
      <w:pPr>
        <w:numPr>
          <w:ilvl w:val="0"/>
          <w:numId w:val="4"/>
        </w:numPr>
        <w:spacing w:after="0" w:line="240" w:lineRule="auto"/>
        <w:ind w:left="0"/>
        <w:rPr>
          <w:rFonts w:ascii="Arial" w:hAnsi="Arial" w:cs="Arial"/>
          <w:color w:val="000000" w:themeColor="text1"/>
          <w:sz w:val="21"/>
          <w:szCs w:val="21"/>
        </w:rPr>
      </w:pPr>
      <w:r w:rsidRPr="00E26A1C">
        <w:rPr>
          <w:rFonts w:ascii="Arial" w:hAnsi="Arial" w:cs="Arial"/>
          <w:color w:val="000000" w:themeColor="text1"/>
          <w:sz w:val="21"/>
          <w:szCs w:val="21"/>
        </w:rPr>
        <w:t>Tamaño.</w:t>
      </w:r>
    </w:p>
    <w:p w:rsidR="008E5160" w:rsidRPr="00E26A1C" w:rsidRDefault="008E5160" w:rsidP="00E26A1C">
      <w:pPr>
        <w:numPr>
          <w:ilvl w:val="0"/>
          <w:numId w:val="4"/>
        </w:numPr>
        <w:spacing w:after="0" w:line="240" w:lineRule="auto"/>
        <w:ind w:left="0"/>
        <w:rPr>
          <w:rFonts w:ascii="Arial" w:hAnsi="Arial" w:cs="Arial"/>
          <w:color w:val="000000" w:themeColor="text1"/>
          <w:sz w:val="21"/>
          <w:szCs w:val="21"/>
        </w:rPr>
      </w:pPr>
      <w:r w:rsidRPr="00E26A1C">
        <w:rPr>
          <w:rFonts w:ascii="Arial" w:hAnsi="Arial" w:cs="Arial"/>
          <w:color w:val="000000" w:themeColor="text1"/>
          <w:sz w:val="21"/>
          <w:szCs w:val="21"/>
        </w:rPr>
        <w:t>Cursiva y negrita.</w:t>
      </w:r>
    </w:p>
    <w:p w:rsidR="008E5160" w:rsidRPr="00E26A1C" w:rsidRDefault="008E5160" w:rsidP="00E26A1C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E26A1C">
        <w:rPr>
          <w:rFonts w:ascii="Arial" w:hAnsi="Arial" w:cs="Arial"/>
          <w:color w:val="000000" w:themeColor="text1"/>
          <w:sz w:val="21"/>
          <w:szCs w:val="21"/>
        </w:rPr>
        <w:t>Se aplican clases como:</w:t>
      </w:r>
      <w:r w:rsidRPr="00E26A1C">
        <w:rPr>
          <w:rFonts w:ascii="Arial" w:hAnsi="Arial" w:cs="Arial"/>
          <w:color w:val="000000" w:themeColor="text1"/>
          <w:sz w:val="21"/>
          <w:szCs w:val="21"/>
        </w:rPr>
        <w:br/>
      </w:r>
      <w:r w:rsidRPr="00E26A1C">
        <w:rPr>
          <w:rStyle w:val="CdigoHTML"/>
          <w:color w:val="FFFFFF" w:themeColor="background1"/>
          <w:sz w:val="21"/>
          <w:szCs w:val="21"/>
          <w:shd w:val="clear" w:color="auto" w:fill="0C1633"/>
        </w:rPr>
        <w:t xml:space="preserve">text-3xl </w:t>
      </w:r>
      <w:proofErr w:type="spellStart"/>
      <w:r w:rsidRPr="00E26A1C">
        <w:rPr>
          <w:rStyle w:val="CdigoHTML"/>
          <w:color w:val="FFFFFF" w:themeColor="background1"/>
          <w:sz w:val="21"/>
          <w:szCs w:val="21"/>
          <w:shd w:val="clear" w:color="auto" w:fill="0C1633"/>
        </w:rPr>
        <w:t>font-sans</w:t>
      </w:r>
      <w:proofErr w:type="spellEnd"/>
      <w:r w:rsidRPr="00E26A1C">
        <w:rPr>
          <w:rStyle w:val="CdigoHTML"/>
          <w:color w:val="FFFFFF" w:themeColor="background1"/>
          <w:sz w:val="21"/>
          <w:szCs w:val="21"/>
          <w:shd w:val="clear" w:color="auto" w:fill="0C1633"/>
        </w:rPr>
        <w:t xml:space="preserve"> </w:t>
      </w:r>
      <w:proofErr w:type="spellStart"/>
      <w:r w:rsidRPr="00E26A1C">
        <w:rPr>
          <w:rStyle w:val="CdigoHTML"/>
          <w:color w:val="FFFFFF" w:themeColor="background1"/>
          <w:sz w:val="21"/>
          <w:szCs w:val="21"/>
          <w:shd w:val="clear" w:color="auto" w:fill="0C1633"/>
        </w:rPr>
        <w:t>font</w:t>
      </w:r>
      <w:proofErr w:type="spellEnd"/>
      <w:r w:rsidRPr="00E26A1C">
        <w:rPr>
          <w:rStyle w:val="CdigoHTML"/>
          <w:color w:val="FFFFFF" w:themeColor="background1"/>
          <w:sz w:val="21"/>
          <w:szCs w:val="21"/>
          <w:shd w:val="clear" w:color="auto" w:fill="0C1633"/>
        </w:rPr>
        <w:t>-light</w:t>
      </w:r>
    </w:p>
    <w:p w:rsidR="008E5160" w:rsidRDefault="008E5160" w:rsidP="00E26A1C">
      <w:pPr>
        <w:pStyle w:val="NormalWe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r w:rsidRPr="00E26A1C">
        <w:rPr>
          <w:rFonts w:ascii="Arial" w:hAnsi="Arial" w:cs="Arial"/>
          <w:color w:val="000000" w:themeColor="text1"/>
          <w:sz w:val="21"/>
          <w:szCs w:val="21"/>
        </w:rPr>
        <w:t>Se puede consultar la documentación en:</w:t>
      </w:r>
      <w:r w:rsidRPr="00E26A1C">
        <w:rPr>
          <w:rFonts w:ascii="Arial" w:hAnsi="Arial" w:cs="Arial"/>
          <w:color w:val="000000" w:themeColor="text1"/>
          <w:sz w:val="21"/>
          <w:szCs w:val="21"/>
        </w:rPr>
        <w:br/>
      </w:r>
      <w:hyperlink r:id="rId13" w:anchor="app" w:tgtFrame="_blank" w:history="1">
        <w:r w:rsidRPr="00E26A1C">
          <w:rPr>
            <w:rStyle w:val="Hipervnculo"/>
            <w:rFonts w:ascii="Arial" w:hAnsi="Arial" w:cs="Arial"/>
            <w:color w:val="000000" w:themeColor="text1"/>
            <w:sz w:val="21"/>
            <w:szCs w:val="21"/>
          </w:rPr>
          <w:t>https://tailwindcss.com/docs/font-family/#app</w:t>
        </w:r>
      </w:hyperlink>
      <w:r w:rsidRPr="00E26A1C">
        <w:rPr>
          <w:rFonts w:ascii="Arial" w:hAnsi="Arial" w:cs="Arial"/>
          <w:color w:val="000000" w:themeColor="text1"/>
          <w:sz w:val="21"/>
          <w:szCs w:val="21"/>
        </w:rPr>
        <w:br/>
      </w:r>
      <w:hyperlink r:id="rId14" w:anchor="app" w:tgtFrame="_blank" w:history="1">
        <w:r w:rsidRPr="00E26A1C">
          <w:rPr>
            <w:rStyle w:val="Hipervnculo"/>
            <w:rFonts w:ascii="Arial" w:hAnsi="Arial" w:cs="Arial"/>
            <w:color w:val="000000" w:themeColor="text1"/>
            <w:sz w:val="21"/>
            <w:szCs w:val="21"/>
          </w:rPr>
          <w:t>https://tailwindcss.com/docs/font-weight/#app</w:t>
        </w:r>
      </w:hyperlink>
      <w:r>
        <w:rPr>
          <w:rFonts w:ascii="Arial" w:hAnsi="Arial" w:cs="Arial"/>
          <w:color w:val="EFF3F8"/>
          <w:sz w:val="21"/>
          <w:szCs w:val="21"/>
        </w:rPr>
        <w:br/>
      </w:r>
      <w:hyperlink r:id="rId15" w:anchor="app" w:tgtFrame="_blank" w:history="1"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>https://tailwindcss.com/docs/font-size/#app</w:t>
        </w:r>
      </w:hyperlink>
    </w:p>
    <w:p w:rsidR="008E5160" w:rsidRDefault="008E5160" w:rsidP="008E5160">
      <w:pPr>
        <w:jc w:val="center"/>
        <w:rPr>
          <w:b/>
          <w:sz w:val="32"/>
        </w:rPr>
      </w:pPr>
    </w:p>
    <w:p w:rsidR="00E26A1C" w:rsidRPr="00E26A1C" w:rsidRDefault="00E26A1C" w:rsidP="00E26A1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E26A1C" w:rsidRPr="00E26A1C" w:rsidRDefault="00E26A1C" w:rsidP="00E26A1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h2</w:t>
      </w:r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E26A1C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"text-3xl </w:t>
      </w:r>
      <w:proofErr w:type="spellStart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font-serif</w:t>
      </w:r>
      <w:proofErr w:type="spellEnd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Hello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mundo cruel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h2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E26A1C" w:rsidRPr="00E26A1C" w:rsidRDefault="00E26A1C" w:rsidP="00E26A1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p</w:t>
      </w:r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E26A1C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text-xl</w:t>
      </w:r>
      <w:proofErr w:type="spellEnd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font-sans</w:t>
      </w:r>
      <w:proofErr w:type="spellEnd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Lorem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ipsum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dolor 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sit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amet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consectetur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adipisicing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elit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. </w:t>
      </w:r>
      <w:proofErr w:type="spellStart"/>
      <w:proofErr w:type="gram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Repellat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,.</w:t>
      </w:r>
      <w:proofErr w:type="gramEnd"/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p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E26A1C" w:rsidRPr="00E26A1C" w:rsidRDefault="00E26A1C" w:rsidP="00E26A1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      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p</w:t>
      </w:r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E26A1C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text-xs</w:t>
      </w:r>
      <w:proofErr w:type="spellEnd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font</w:t>
      </w:r>
      <w:proofErr w:type="spellEnd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-mono"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Lorem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ipsum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dolor 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sit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amet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consectetur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adipisicing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elit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. </w:t>
      </w:r>
      <w:proofErr w:type="spellStart"/>
      <w:proofErr w:type="gram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Repellat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gramEnd"/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/</w:t>
      </w:r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p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E26A1C" w:rsidRPr="00E26A1C" w:rsidRDefault="00E26A1C" w:rsidP="00E26A1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ul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E26A1C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"text-4xl"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E26A1C" w:rsidRPr="00E26A1C" w:rsidRDefault="00E26A1C" w:rsidP="00E26A1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E26A1C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italic</w:t>
      </w:r>
      <w:proofErr w:type="spellEnd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proofErr w:type="spellStart"/>
      <w:proofErr w:type="gram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lorem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 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ipsum</w:t>
      </w:r>
      <w:proofErr w:type="spellEnd"/>
      <w:proofErr w:type="gramEnd"/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E26A1C" w:rsidRPr="00E26A1C" w:rsidRDefault="00E26A1C" w:rsidP="00E26A1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E26A1C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font-extrabold</w:t>
      </w:r>
      <w:proofErr w:type="spellEnd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proofErr w:type="spellStart"/>
      <w:proofErr w:type="gram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lorem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 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ipsum</w:t>
      </w:r>
      <w:proofErr w:type="spellEnd"/>
      <w:proofErr w:type="gramEnd"/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E26A1C" w:rsidRPr="00E26A1C" w:rsidRDefault="00E26A1C" w:rsidP="00E26A1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E26A1C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font</w:t>
      </w:r>
      <w:proofErr w:type="spellEnd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-light"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proofErr w:type="spellStart"/>
      <w:proofErr w:type="gram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lorem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 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ipsum</w:t>
      </w:r>
      <w:proofErr w:type="spellEnd"/>
      <w:proofErr w:type="gramEnd"/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E26A1C" w:rsidRPr="00E26A1C" w:rsidRDefault="00E26A1C" w:rsidP="00E26A1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E26A1C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E26A1C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font-extralight</w:t>
      </w:r>
      <w:proofErr w:type="spellEnd"/>
      <w:r w:rsidRPr="00E26A1C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proofErr w:type="spellStart"/>
      <w:proofErr w:type="gram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lorem</w:t>
      </w:r>
      <w:proofErr w:type="spellEnd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 </w:t>
      </w:r>
      <w:proofErr w:type="spellStart"/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ipsum</w:t>
      </w:r>
      <w:proofErr w:type="spellEnd"/>
      <w:proofErr w:type="gramEnd"/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E26A1C" w:rsidRPr="00E26A1C" w:rsidRDefault="00E26A1C" w:rsidP="00E26A1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ul</w:t>
      </w:r>
      <w:proofErr w:type="spellEnd"/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E26A1C" w:rsidRPr="00E26A1C" w:rsidRDefault="00E26A1C" w:rsidP="00E26A1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6A1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E26A1C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div</w:t>
      </w:r>
      <w:proofErr w:type="spellEnd"/>
      <w:r w:rsidRPr="00E26A1C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:rsidR="00E26A1C" w:rsidRDefault="00E26A1C" w:rsidP="008E5160">
      <w:pPr>
        <w:jc w:val="center"/>
        <w:rPr>
          <w:b/>
          <w:sz w:val="32"/>
        </w:rPr>
      </w:pPr>
      <w:bookmarkStart w:id="1" w:name="_GoBack"/>
      <w:bookmarkEnd w:id="1"/>
    </w:p>
    <w:p w:rsidR="00E26A1C" w:rsidRDefault="00E26A1C" w:rsidP="008E5160">
      <w:pPr>
        <w:jc w:val="center"/>
        <w:rPr>
          <w:b/>
          <w:sz w:val="32"/>
        </w:rPr>
      </w:pPr>
    </w:p>
    <w:p w:rsidR="00E26A1C" w:rsidRDefault="00E26A1C" w:rsidP="008E5160">
      <w:pPr>
        <w:jc w:val="center"/>
        <w:rPr>
          <w:b/>
          <w:sz w:val="32"/>
        </w:rPr>
      </w:pPr>
      <w:r w:rsidRPr="00E26A1C">
        <w:rPr>
          <w:b/>
          <w:sz w:val="32"/>
        </w:rPr>
        <w:t>AJUSTANDO EL ESPACIADO ENTRE LETRAS Y LÍNEAS</w:t>
      </w:r>
    </w:p>
    <w:p w:rsidR="00E26A1C" w:rsidRPr="00E26A1C" w:rsidRDefault="00E26A1C" w:rsidP="00E26A1C">
      <w:pPr>
        <w:shd w:val="clear" w:color="auto" w:fill="FFFFFF" w:themeFill="background1"/>
        <w:rPr>
          <w:b/>
          <w:sz w:val="32"/>
        </w:rPr>
      </w:pPr>
    </w:p>
    <w:p w:rsidR="00E26A1C" w:rsidRPr="00E26A1C" w:rsidRDefault="00E26A1C" w:rsidP="00E26A1C">
      <w:pPr>
        <w:rPr>
          <w:b/>
          <w:sz w:val="32"/>
        </w:rPr>
      </w:pPr>
      <w:r w:rsidRPr="00E26A1C">
        <w:rPr>
          <w:rFonts w:ascii="Arial" w:hAnsi="Arial" w:cs="Arial"/>
          <w:sz w:val="21"/>
          <w:szCs w:val="21"/>
          <w:shd w:val="clear" w:color="auto" w:fill="24385B"/>
        </w:rPr>
        <w:t>2 instrucciones que debemos aprender:</w:t>
      </w:r>
      <w:r w:rsidRPr="00E26A1C">
        <w:rPr>
          <w:rFonts w:ascii="Arial" w:hAnsi="Arial" w:cs="Arial"/>
          <w:sz w:val="21"/>
          <w:szCs w:val="21"/>
        </w:rPr>
        <w:t xml:space="preserve"> </w:t>
      </w:r>
      <w:r w:rsidRPr="00E26A1C">
        <w:rPr>
          <w:rStyle w:val="Textoennegrita"/>
          <w:rFonts w:ascii="Arial" w:hAnsi="Arial" w:cs="Arial"/>
          <w:sz w:val="21"/>
          <w:szCs w:val="21"/>
          <w:shd w:val="clear" w:color="auto" w:fill="24385B"/>
        </w:rPr>
        <w:t>Tracking</w:t>
      </w:r>
      <w:r w:rsidRPr="00E26A1C">
        <w:rPr>
          <w:rFonts w:ascii="Arial" w:hAnsi="Arial" w:cs="Arial"/>
          <w:sz w:val="21"/>
          <w:szCs w:val="21"/>
          <w:shd w:val="clear" w:color="auto" w:fill="24385B"/>
        </w:rPr>
        <w:t> espaciamiento entre letras</w:t>
      </w:r>
      <w:r w:rsidRPr="00E26A1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26A1C">
        <w:rPr>
          <w:rStyle w:val="Textoennegrita"/>
          <w:rFonts w:ascii="Arial" w:hAnsi="Arial" w:cs="Arial"/>
          <w:sz w:val="21"/>
          <w:szCs w:val="21"/>
          <w:shd w:val="clear" w:color="auto" w:fill="24385B"/>
        </w:rPr>
        <w:t>Leading</w:t>
      </w:r>
      <w:proofErr w:type="spellEnd"/>
      <w:r w:rsidRPr="00E26A1C">
        <w:rPr>
          <w:rFonts w:ascii="Arial" w:hAnsi="Arial" w:cs="Arial"/>
          <w:sz w:val="21"/>
          <w:szCs w:val="21"/>
          <w:shd w:val="clear" w:color="auto" w:fill="24385B"/>
        </w:rPr>
        <w:t> espaciamiento entre líneas</w:t>
      </w:r>
    </w:p>
    <w:p w:rsidR="00E26A1C" w:rsidRPr="00E26A1C" w:rsidRDefault="00E26A1C" w:rsidP="00E26A1C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0"/>
        <w:rPr>
          <w:rFonts w:ascii="Arial" w:hAnsi="Arial" w:cs="Arial"/>
          <w:sz w:val="21"/>
          <w:szCs w:val="21"/>
        </w:rPr>
      </w:pPr>
      <w:hyperlink r:id="rId16" w:tgtFrame="_blank" w:history="1">
        <w:r w:rsidRPr="00E26A1C">
          <w:rPr>
            <w:rStyle w:val="Hipervnculo"/>
            <w:rFonts w:ascii="Arial" w:hAnsi="Arial" w:cs="Arial"/>
            <w:color w:val="auto"/>
            <w:sz w:val="21"/>
            <w:szCs w:val="21"/>
          </w:rPr>
          <w:t>https://tailwindcss.com/docs/line-height</w:t>
        </w:r>
      </w:hyperlink>
    </w:p>
    <w:p w:rsidR="00E26A1C" w:rsidRPr="00E26A1C" w:rsidRDefault="00E26A1C" w:rsidP="00E26A1C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0"/>
        <w:rPr>
          <w:rFonts w:ascii="Arial" w:hAnsi="Arial" w:cs="Arial"/>
          <w:sz w:val="21"/>
          <w:szCs w:val="21"/>
        </w:rPr>
      </w:pPr>
      <w:hyperlink r:id="rId17" w:tgtFrame="_blank" w:history="1">
        <w:r w:rsidRPr="00E26A1C">
          <w:rPr>
            <w:rStyle w:val="Hipervnculo"/>
            <w:rFonts w:ascii="Arial" w:hAnsi="Arial" w:cs="Arial"/>
            <w:color w:val="auto"/>
            <w:sz w:val="21"/>
            <w:szCs w:val="21"/>
          </w:rPr>
          <w:t>https://tailwindcss.com/docs/letter-spacing</w:t>
        </w:r>
      </w:hyperlink>
    </w:p>
    <w:p w:rsidR="00E26A1C" w:rsidRDefault="00E26A1C" w:rsidP="00E26A1C">
      <w:pPr>
        <w:jc w:val="both"/>
        <w:rPr>
          <w:b/>
          <w:sz w:val="32"/>
        </w:rPr>
      </w:pPr>
    </w:p>
    <w:p w:rsidR="00E26A1C" w:rsidRPr="008E5160" w:rsidRDefault="00E26A1C" w:rsidP="008E5160">
      <w:pPr>
        <w:jc w:val="center"/>
        <w:rPr>
          <w:b/>
          <w:sz w:val="32"/>
        </w:rPr>
      </w:pPr>
    </w:p>
    <w:sectPr w:rsidR="00E26A1C" w:rsidRPr="008E5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420C"/>
    <w:multiLevelType w:val="multilevel"/>
    <w:tmpl w:val="0FEC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C6E70"/>
    <w:multiLevelType w:val="multilevel"/>
    <w:tmpl w:val="3600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76C8A"/>
    <w:multiLevelType w:val="multilevel"/>
    <w:tmpl w:val="69F8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66CFF"/>
    <w:multiLevelType w:val="multilevel"/>
    <w:tmpl w:val="9148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26522"/>
    <w:multiLevelType w:val="multilevel"/>
    <w:tmpl w:val="270E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C4"/>
    <w:rsid w:val="001160A4"/>
    <w:rsid w:val="00251B40"/>
    <w:rsid w:val="00396052"/>
    <w:rsid w:val="00404CC4"/>
    <w:rsid w:val="00523C22"/>
    <w:rsid w:val="005434F6"/>
    <w:rsid w:val="0065002F"/>
    <w:rsid w:val="00692791"/>
    <w:rsid w:val="008E5160"/>
    <w:rsid w:val="00955609"/>
    <w:rsid w:val="009C417D"/>
    <w:rsid w:val="00AA17D1"/>
    <w:rsid w:val="00BC61AD"/>
    <w:rsid w:val="00BF09E0"/>
    <w:rsid w:val="00D90A1D"/>
    <w:rsid w:val="00E2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F55F"/>
  <w15:chartTrackingRefBased/>
  <w15:docId w15:val="{EFADFE96-7485-472D-BF6D-997A6911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C41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oken">
    <w:name w:val="token"/>
    <w:basedOn w:val="Fuentedeprrafopredeter"/>
    <w:rsid w:val="00BF09E0"/>
  </w:style>
  <w:style w:type="paragraph" w:styleId="NormalWeb">
    <w:name w:val="Normal (Web)"/>
    <w:basedOn w:val="Normal"/>
    <w:uiPriority w:val="99"/>
    <w:semiHidden/>
    <w:unhideWhenUsed/>
    <w:rsid w:val="009C4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C417D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9C417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nfasis">
    <w:name w:val="Emphasis"/>
    <w:basedOn w:val="Fuentedeprrafopredeter"/>
    <w:uiPriority w:val="20"/>
    <w:qFormat/>
    <w:rsid w:val="009C417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4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417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9C417D"/>
    <w:rPr>
      <w:b/>
      <w:bCs/>
    </w:rPr>
  </w:style>
  <w:style w:type="character" w:customStyle="1" w:styleId="hljs-builtin">
    <w:name w:val="hljs-built_in"/>
    <w:basedOn w:val="Fuentedeprrafopredeter"/>
    <w:rsid w:val="009C417D"/>
  </w:style>
  <w:style w:type="character" w:customStyle="1" w:styleId="hljs-string">
    <w:name w:val="hljs-string"/>
    <w:basedOn w:val="Fuentedeprrafopredeter"/>
    <w:rsid w:val="009C417D"/>
  </w:style>
  <w:style w:type="character" w:customStyle="1" w:styleId="hljs-keyword">
    <w:name w:val="hljs-keyword"/>
    <w:basedOn w:val="Fuentedeprrafopredeter"/>
    <w:rsid w:val="009C417D"/>
  </w:style>
  <w:style w:type="character" w:customStyle="1" w:styleId="hljs-comment">
    <w:name w:val="hljs-comment"/>
    <w:basedOn w:val="Fuentedeprrafopredeter"/>
    <w:rsid w:val="009C417D"/>
  </w:style>
  <w:style w:type="character" w:styleId="Hipervnculo">
    <w:name w:val="Hyperlink"/>
    <w:basedOn w:val="Fuentedeprrafopredeter"/>
    <w:uiPriority w:val="99"/>
    <w:unhideWhenUsed/>
    <w:rsid w:val="00D90A1D"/>
    <w:rPr>
      <w:color w:val="0000FF"/>
      <w:u w:val="single"/>
    </w:rPr>
  </w:style>
  <w:style w:type="character" w:customStyle="1" w:styleId="hljs-tag">
    <w:name w:val="hljs-tag"/>
    <w:basedOn w:val="Fuentedeprrafopredeter"/>
    <w:rsid w:val="00D90A1D"/>
  </w:style>
  <w:style w:type="character" w:customStyle="1" w:styleId="hljs-name">
    <w:name w:val="hljs-name"/>
    <w:basedOn w:val="Fuentedeprrafopredeter"/>
    <w:rsid w:val="00D90A1D"/>
  </w:style>
  <w:style w:type="character" w:customStyle="1" w:styleId="hljs-attr">
    <w:name w:val="hljs-attr"/>
    <w:basedOn w:val="Fuentedeprrafopredeter"/>
    <w:rsid w:val="00D90A1D"/>
  </w:style>
  <w:style w:type="character" w:customStyle="1" w:styleId="hljs-regexp">
    <w:name w:val="hljs-regexp"/>
    <w:basedOn w:val="Fuentedeprrafopredeter"/>
    <w:rsid w:val="00523C22"/>
  </w:style>
  <w:style w:type="character" w:customStyle="1" w:styleId="hljs-attribute">
    <w:name w:val="hljs-attribute"/>
    <w:basedOn w:val="Fuentedeprrafopredeter"/>
    <w:rsid w:val="00523C22"/>
  </w:style>
  <w:style w:type="character" w:customStyle="1" w:styleId="hljs-selector-class">
    <w:name w:val="hljs-selector-class"/>
    <w:basedOn w:val="Fuentedeprrafopredeter"/>
    <w:rsid w:val="00523C22"/>
  </w:style>
  <w:style w:type="character" w:customStyle="1" w:styleId="hljs-variable">
    <w:name w:val="hljs-variable"/>
    <w:basedOn w:val="Fuentedeprrafopredeter"/>
    <w:rsid w:val="00523C22"/>
  </w:style>
  <w:style w:type="character" w:customStyle="1" w:styleId="hljs-meta">
    <w:name w:val="hljs-meta"/>
    <w:basedOn w:val="Fuentedeprrafopredeter"/>
    <w:rsid w:val="00523C22"/>
  </w:style>
  <w:style w:type="character" w:customStyle="1" w:styleId="hljs-meta-keyword">
    <w:name w:val="hljs-meta-keyword"/>
    <w:basedOn w:val="Fuentedeprrafopredeter"/>
    <w:rsid w:val="00523C22"/>
  </w:style>
  <w:style w:type="character" w:styleId="Mencinsinresolver">
    <w:name w:val="Unresolved Mention"/>
    <w:basedOn w:val="Fuentedeprrafopredeter"/>
    <w:uiPriority w:val="99"/>
    <w:semiHidden/>
    <w:unhideWhenUsed/>
    <w:rsid w:val="008E5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  <w:div w:id="1178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chrome/dev/" TargetMode="External"/><Relationship Id="rId13" Type="http://schemas.openxmlformats.org/officeDocument/2006/relationships/hyperlink" Target="https://tailwindcss.com/docs/font-family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safari/" TargetMode="External"/><Relationship Id="rId12" Type="http://schemas.openxmlformats.org/officeDocument/2006/relationships/hyperlink" Target="https://tailwindcss.com/docs/margin" TargetMode="External"/><Relationship Id="rId17" Type="http://schemas.openxmlformats.org/officeDocument/2006/relationships/hyperlink" Target="https://tailwindcss.com/docs/letter-spac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ilwindcss.com/docs/line-heigh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listapart.com/article/responsive-web-design/" TargetMode="External"/><Relationship Id="rId11" Type="http://schemas.openxmlformats.org/officeDocument/2006/relationships/hyperlink" Target="https://tailwindcss.com/docs/padding" TargetMode="External"/><Relationship Id="rId5" Type="http://schemas.openxmlformats.org/officeDocument/2006/relationships/hyperlink" Target="https://tailwindcss.com/docs/customizing-colors/" TargetMode="External"/><Relationship Id="rId15" Type="http://schemas.openxmlformats.org/officeDocument/2006/relationships/hyperlink" Target="https://tailwindcss.com/docs/font-size/" TargetMode="External"/><Relationship Id="rId10" Type="http://schemas.openxmlformats.org/officeDocument/2006/relationships/hyperlink" Target="https://tailwindcss.com/docs/widt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uuweb.github.io/tailwindcss/03-personalizar/" TargetMode="External"/><Relationship Id="rId14" Type="http://schemas.openxmlformats.org/officeDocument/2006/relationships/hyperlink" Target="https://tailwindcss.com/docs/font-weigh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10</Pages>
  <Words>2090</Words>
  <Characters>11496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2022-09-10T01:40:00Z</dcterms:created>
  <dcterms:modified xsi:type="dcterms:W3CDTF">2022-09-12T00:09:00Z</dcterms:modified>
</cp:coreProperties>
</file>